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B41E5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40053F">
        <w:rPr>
          <w:caps/>
          <w:sz w:val="28"/>
          <w:szCs w:val="28"/>
        </w:rPr>
        <w:t>Правительство Российской Федерации</w:t>
      </w:r>
    </w:p>
    <w:p w14:paraId="017BA20C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40053F">
        <w:rPr>
          <w:caps/>
          <w:sz w:val="28"/>
          <w:szCs w:val="28"/>
        </w:rPr>
        <w:t>Ф</w:t>
      </w:r>
      <w:r w:rsidRPr="0040053F">
        <w:rPr>
          <w:sz w:val="28"/>
          <w:szCs w:val="28"/>
        </w:rPr>
        <w:t>едеральное государственное автономное образовательное учреждение</w:t>
      </w:r>
    </w:p>
    <w:p w14:paraId="7F044E25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 w:rsidRPr="0040053F">
        <w:rPr>
          <w:sz w:val="28"/>
          <w:szCs w:val="28"/>
        </w:rPr>
        <w:t>высшего образования</w:t>
      </w:r>
    </w:p>
    <w:p w14:paraId="6336CC97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</w:p>
    <w:p w14:paraId="4853987E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40053F">
        <w:rPr>
          <w:caps/>
          <w:sz w:val="28"/>
          <w:szCs w:val="28"/>
        </w:rPr>
        <w:t>Н</w:t>
      </w:r>
      <w:r w:rsidRPr="0040053F">
        <w:rPr>
          <w:sz w:val="28"/>
          <w:szCs w:val="28"/>
        </w:rPr>
        <w:t>ациональный исследовательский университет</w:t>
      </w:r>
    </w:p>
    <w:p w14:paraId="4A0DF93B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40053F">
        <w:rPr>
          <w:caps/>
          <w:sz w:val="28"/>
          <w:szCs w:val="28"/>
        </w:rPr>
        <w:t>«В</w:t>
      </w:r>
      <w:r w:rsidRPr="0040053F">
        <w:rPr>
          <w:sz w:val="28"/>
          <w:szCs w:val="28"/>
        </w:rPr>
        <w:t>ысшая школа экономики</w:t>
      </w:r>
      <w:r w:rsidRPr="0040053F">
        <w:rPr>
          <w:caps/>
          <w:sz w:val="28"/>
          <w:szCs w:val="28"/>
        </w:rPr>
        <w:t>»</w:t>
      </w:r>
    </w:p>
    <w:p w14:paraId="151F3603" w14:textId="77777777" w:rsidR="00BD563C" w:rsidRPr="0040053F" w:rsidRDefault="00BD563C" w:rsidP="00BD563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 w:rsidRPr="0040053F">
        <w:rPr>
          <w:sz w:val="28"/>
          <w:szCs w:val="28"/>
        </w:rPr>
        <w:t>Факультет гуманитарных наук</w:t>
      </w:r>
    </w:p>
    <w:p w14:paraId="6967C1F1" w14:textId="77777777" w:rsidR="00BD563C" w:rsidRPr="0040053F" w:rsidRDefault="00BD563C" w:rsidP="00BD563C"/>
    <w:p w14:paraId="4C8824E0" w14:textId="77777777" w:rsidR="00BD563C" w:rsidRPr="0040053F" w:rsidRDefault="00BD563C" w:rsidP="00BD563C">
      <w:pPr>
        <w:spacing w:line="276" w:lineRule="auto"/>
        <w:jc w:val="center"/>
        <w:rPr>
          <w:sz w:val="26"/>
          <w:szCs w:val="26"/>
        </w:rPr>
      </w:pPr>
      <w:r w:rsidRPr="0040053F">
        <w:rPr>
          <w:b/>
          <w:sz w:val="26"/>
          <w:szCs w:val="26"/>
        </w:rPr>
        <w:t xml:space="preserve">Образовательная программа </w:t>
      </w:r>
    </w:p>
    <w:p w14:paraId="1DFB758D" w14:textId="77777777" w:rsidR="00BD563C" w:rsidRPr="0040053F" w:rsidRDefault="00BD563C" w:rsidP="00BD563C">
      <w:pPr>
        <w:spacing w:line="276" w:lineRule="auto"/>
        <w:jc w:val="center"/>
        <w:rPr>
          <w:sz w:val="26"/>
          <w:szCs w:val="26"/>
        </w:rPr>
      </w:pPr>
      <w:r w:rsidRPr="0040053F">
        <w:rPr>
          <w:b/>
          <w:sz w:val="26"/>
          <w:szCs w:val="26"/>
        </w:rPr>
        <w:t>«Фундаментальная и компьютерная лингвистика»</w:t>
      </w:r>
    </w:p>
    <w:p w14:paraId="52D96356" w14:textId="77777777" w:rsidR="00BD563C" w:rsidRPr="0040053F" w:rsidRDefault="00BD563C" w:rsidP="00BD563C">
      <w:pPr>
        <w:jc w:val="center"/>
      </w:pPr>
    </w:p>
    <w:p w14:paraId="78C4AE29" w14:textId="77777777" w:rsidR="00BD563C" w:rsidRPr="0040053F" w:rsidRDefault="00BD563C" w:rsidP="00BD563C">
      <w:pPr>
        <w:jc w:val="center"/>
      </w:pPr>
    </w:p>
    <w:p w14:paraId="2C5A4585" w14:textId="77777777" w:rsidR="00BD563C" w:rsidRPr="0040053F" w:rsidRDefault="00BD563C" w:rsidP="00BD563C">
      <w:pPr>
        <w:jc w:val="center"/>
      </w:pPr>
    </w:p>
    <w:p w14:paraId="1E29C514" w14:textId="77777777" w:rsidR="00BD563C" w:rsidRPr="0040053F" w:rsidRDefault="00BD563C" w:rsidP="00BD563C">
      <w:pPr>
        <w:jc w:val="center"/>
      </w:pPr>
      <w:r w:rsidRPr="0040053F">
        <w:rPr>
          <w:b/>
          <w:sz w:val="28"/>
        </w:rPr>
        <w:t>КУРСОВАЯ РАБОТА</w:t>
      </w:r>
    </w:p>
    <w:p w14:paraId="437A47DD" w14:textId="77777777" w:rsidR="00BD563C" w:rsidRPr="0040053F" w:rsidRDefault="00BD563C" w:rsidP="00BD563C">
      <w:pPr>
        <w:spacing w:before="35"/>
        <w:ind w:right="278"/>
      </w:pPr>
    </w:p>
    <w:p w14:paraId="4523BA95" w14:textId="77777777" w:rsidR="00C83725" w:rsidRPr="0040053F" w:rsidRDefault="00C83725" w:rsidP="00C83725">
      <w:pPr>
        <w:rPr>
          <w:sz w:val="28"/>
        </w:rPr>
      </w:pPr>
      <w:r w:rsidRPr="0040053F">
        <w:rPr>
          <w:sz w:val="28"/>
        </w:rPr>
        <w:t>На тему</w:t>
      </w:r>
    </w:p>
    <w:p w14:paraId="06B9C30B" w14:textId="77777777" w:rsidR="00C83725" w:rsidRPr="0040053F" w:rsidRDefault="00C83725" w:rsidP="00C83725">
      <w:pPr>
        <w:rPr>
          <w:sz w:val="28"/>
        </w:rPr>
      </w:pPr>
      <w:r w:rsidRPr="0040053F">
        <w:rPr>
          <w:sz w:val="28"/>
          <w:szCs w:val="20"/>
        </w:rPr>
        <w:t>Признак сухой в типологической перспективе</w:t>
      </w:r>
    </w:p>
    <w:p w14:paraId="1F7C3977" w14:textId="77777777" w:rsidR="006C1E82" w:rsidRPr="0040053F" w:rsidRDefault="006C1E82" w:rsidP="00C83725">
      <w:pPr>
        <w:rPr>
          <w:rFonts w:eastAsia="Times New Roman"/>
          <w:color w:val="000000"/>
          <w:sz w:val="28"/>
          <w:szCs w:val="20"/>
        </w:rPr>
      </w:pPr>
    </w:p>
    <w:p w14:paraId="7BB5541B" w14:textId="77777777" w:rsidR="00C83725" w:rsidRPr="0040053F" w:rsidRDefault="00BD563C" w:rsidP="00C83725">
      <w:pPr>
        <w:rPr>
          <w:i/>
          <w:sz w:val="28"/>
        </w:rPr>
      </w:pPr>
      <w:r w:rsidRPr="0040053F">
        <w:rPr>
          <w:i/>
          <w:sz w:val="28"/>
        </w:rPr>
        <w:t>Название темы на английском</w:t>
      </w:r>
      <w:r w:rsidR="00C83725" w:rsidRPr="0040053F">
        <w:rPr>
          <w:i/>
          <w:sz w:val="28"/>
        </w:rPr>
        <w:t>:</w:t>
      </w:r>
    </w:p>
    <w:p w14:paraId="766893C1" w14:textId="77777777" w:rsidR="00C83725" w:rsidRPr="0040053F" w:rsidRDefault="00C83725" w:rsidP="00C83725">
      <w:pPr>
        <w:rPr>
          <w:rFonts w:eastAsia="Times New Roman"/>
          <w:color w:val="000000"/>
          <w:sz w:val="28"/>
          <w:szCs w:val="20"/>
        </w:rPr>
      </w:pPr>
      <w:r w:rsidRPr="0040053F">
        <w:rPr>
          <w:sz w:val="28"/>
          <w:szCs w:val="20"/>
        </w:rPr>
        <w:t xml:space="preserve">DRY </w:t>
      </w:r>
      <w:proofErr w:type="spellStart"/>
      <w:r w:rsidRPr="0040053F">
        <w:rPr>
          <w:sz w:val="28"/>
          <w:szCs w:val="20"/>
        </w:rPr>
        <w:t>in</w:t>
      </w:r>
      <w:proofErr w:type="spellEnd"/>
      <w:r w:rsidRPr="0040053F">
        <w:rPr>
          <w:sz w:val="28"/>
          <w:szCs w:val="20"/>
        </w:rPr>
        <w:t xml:space="preserve"> a </w:t>
      </w:r>
      <w:proofErr w:type="spellStart"/>
      <w:r w:rsidRPr="0040053F">
        <w:rPr>
          <w:sz w:val="28"/>
          <w:szCs w:val="20"/>
        </w:rPr>
        <w:t>Typological</w:t>
      </w:r>
      <w:proofErr w:type="spellEnd"/>
      <w:r w:rsidRPr="0040053F">
        <w:rPr>
          <w:sz w:val="28"/>
          <w:szCs w:val="20"/>
        </w:rPr>
        <w:t xml:space="preserve"> </w:t>
      </w:r>
      <w:proofErr w:type="spellStart"/>
      <w:r w:rsidRPr="0040053F">
        <w:rPr>
          <w:sz w:val="28"/>
          <w:szCs w:val="20"/>
        </w:rPr>
        <w:t>Perspective</w:t>
      </w:r>
      <w:proofErr w:type="spellEnd"/>
    </w:p>
    <w:p w14:paraId="24F94E5F" w14:textId="77777777" w:rsidR="00BD563C" w:rsidRPr="0040053F" w:rsidRDefault="00BD563C" w:rsidP="00C83725">
      <w:pPr>
        <w:spacing w:before="35"/>
        <w:ind w:right="278"/>
      </w:pPr>
    </w:p>
    <w:p w14:paraId="0B4064B6" w14:textId="77777777" w:rsidR="00BD563C" w:rsidRPr="0040053F" w:rsidRDefault="00BD563C" w:rsidP="00BD563C">
      <w:pPr>
        <w:spacing w:before="35"/>
        <w:jc w:val="both"/>
      </w:pPr>
    </w:p>
    <w:p w14:paraId="4064578F" w14:textId="77777777" w:rsidR="00BD563C" w:rsidRPr="0040053F" w:rsidRDefault="00BD563C" w:rsidP="00BD563C">
      <w:pPr>
        <w:spacing w:before="35"/>
        <w:jc w:val="both"/>
      </w:pPr>
    </w:p>
    <w:p w14:paraId="647FE0B0" w14:textId="77777777" w:rsidR="00BD563C" w:rsidRPr="0040053F" w:rsidRDefault="00BD563C" w:rsidP="00BD563C">
      <w:pPr>
        <w:spacing w:before="35"/>
        <w:jc w:val="both"/>
      </w:pPr>
    </w:p>
    <w:p w14:paraId="18DBB4AE" w14:textId="77777777" w:rsidR="00BD563C" w:rsidRPr="0040053F" w:rsidRDefault="00BD563C" w:rsidP="00C83725">
      <w:pPr>
        <w:ind w:right="818"/>
        <w:rPr>
          <w:sz w:val="28"/>
        </w:rPr>
      </w:pPr>
    </w:p>
    <w:p w14:paraId="3FAF2A8A" w14:textId="77777777" w:rsidR="00BD563C" w:rsidRPr="0040053F" w:rsidRDefault="00C83725" w:rsidP="00BD563C">
      <w:pPr>
        <w:ind w:left="4956" w:right="818"/>
        <w:rPr>
          <w:sz w:val="28"/>
        </w:rPr>
      </w:pPr>
      <w:r w:rsidRPr="0040053F">
        <w:rPr>
          <w:sz w:val="28"/>
        </w:rPr>
        <w:t>С</w:t>
      </w:r>
      <w:r w:rsidR="00BD563C" w:rsidRPr="0040053F">
        <w:rPr>
          <w:sz w:val="28"/>
        </w:rPr>
        <w:t>тудентка</w:t>
      </w:r>
      <w:r w:rsidRPr="0040053F">
        <w:rPr>
          <w:sz w:val="28"/>
        </w:rPr>
        <w:t xml:space="preserve"> 2 </w:t>
      </w:r>
      <w:r w:rsidR="00BD563C" w:rsidRPr="0040053F">
        <w:rPr>
          <w:sz w:val="28"/>
        </w:rPr>
        <w:t>курса</w:t>
      </w:r>
    </w:p>
    <w:p w14:paraId="3DFFB3DE" w14:textId="77777777" w:rsidR="00BD563C" w:rsidRPr="0040053F" w:rsidRDefault="00BD563C" w:rsidP="00BD563C">
      <w:pPr>
        <w:ind w:left="4956" w:right="818"/>
        <w:rPr>
          <w:sz w:val="28"/>
        </w:rPr>
      </w:pPr>
      <w:r w:rsidRPr="0040053F">
        <w:rPr>
          <w:sz w:val="28"/>
        </w:rPr>
        <w:t>группы №</w:t>
      </w:r>
      <w:r w:rsidR="00C83725" w:rsidRPr="0040053F">
        <w:rPr>
          <w:sz w:val="28"/>
        </w:rPr>
        <w:t xml:space="preserve"> 152</w:t>
      </w:r>
    </w:p>
    <w:p w14:paraId="15A42D48" w14:textId="77777777" w:rsidR="00BD563C" w:rsidRPr="0040053F" w:rsidRDefault="00C83725" w:rsidP="00BD563C">
      <w:pPr>
        <w:ind w:left="4956" w:right="818"/>
        <w:rPr>
          <w:sz w:val="28"/>
        </w:rPr>
      </w:pPr>
      <w:r w:rsidRPr="0040053F">
        <w:rPr>
          <w:sz w:val="28"/>
        </w:rPr>
        <w:t>Пантелеева Ирина Максимовна</w:t>
      </w:r>
    </w:p>
    <w:p w14:paraId="5669F0A2" w14:textId="77777777" w:rsidR="00BD563C" w:rsidRPr="0040053F" w:rsidRDefault="00BD563C" w:rsidP="00BD563C">
      <w:pPr>
        <w:ind w:left="4956" w:right="818"/>
        <w:rPr>
          <w:sz w:val="28"/>
        </w:rPr>
      </w:pPr>
    </w:p>
    <w:p w14:paraId="394149A6" w14:textId="77777777" w:rsidR="00BD563C" w:rsidRPr="0040053F" w:rsidRDefault="00BD563C" w:rsidP="00BD563C">
      <w:pPr>
        <w:ind w:left="4956" w:right="818"/>
        <w:rPr>
          <w:sz w:val="28"/>
        </w:rPr>
      </w:pPr>
      <w:r w:rsidRPr="0040053F">
        <w:rPr>
          <w:sz w:val="28"/>
        </w:rPr>
        <w:t>Научный руководитель</w:t>
      </w:r>
    </w:p>
    <w:p w14:paraId="18B33422" w14:textId="77777777" w:rsidR="00BD563C" w:rsidRPr="0040053F" w:rsidRDefault="00C83725" w:rsidP="00BD563C">
      <w:pPr>
        <w:ind w:left="4956" w:right="818"/>
        <w:rPr>
          <w:sz w:val="28"/>
        </w:rPr>
      </w:pPr>
      <w:r w:rsidRPr="0040053F">
        <w:rPr>
          <w:sz w:val="28"/>
        </w:rPr>
        <w:t xml:space="preserve">к.ф.н. </w:t>
      </w:r>
      <w:proofErr w:type="spellStart"/>
      <w:r w:rsidRPr="0040053F">
        <w:rPr>
          <w:sz w:val="28"/>
        </w:rPr>
        <w:t>Резникова</w:t>
      </w:r>
      <w:proofErr w:type="spellEnd"/>
      <w:r w:rsidRPr="0040053F">
        <w:rPr>
          <w:sz w:val="28"/>
        </w:rPr>
        <w:t xml:space="preserve"> Татьяна </w:t>
      </w:r>
      <w:proofErr w:type="spellStart"/>
      <w:r w:rsidRPr="0040053F">
        <w:rPr>
          <w:sz w:val="28"/>
        </w:rPr>
        <w:t>Исидоровна</w:t>
      </w:r>
      <w:proofErr w:type="spellEnd"/>
    </w:p>
    <w:p w14:paraId="2DE3B320" w14:textId="77777777" w:rsidR="00BD563C" w:rsidRPr="0040053F" w:rsidRDefault="00BD563C" w:rsidP="00C83725">
      <w:pPr>
        <w:spacing w:before="35"/>
        <w:jc w:val="both"/>
        <w:rPr>
          <w:sz w:val="20"/>
        </w:rPr>
      </w:pPr>
    </w:p>
    <w:p w14:paraId="135BA400" w14:textId="77777777" w:rsidR="00BD563C" w:rsidRPr="0040053F" w:rsidRDefault="00BD563C" w:rsidP="00C83725">
      <w:pPr>
        <w:spacing w:before="35"/>
        <w:jc w:val="both"/>
      </w:pPr>
    </w:p>
    <w:p w14:paraId="3DAF5184" w14:textId="77777777" w:rsidR="00C83725" w:rsidRPr="0040053F" w:rsidRDefault="00C83725" w:rsidP="00C83725">
      <w:pPr>
        <w:spacing w:before="35"/>
        <w:jc w:val="both"/>
      </w:pPr>
    </w:p>
    <w:p w14:paraId="09D713AB" w14:textId="77777777" w:rsidR="00C83725" w:rsidRPr="0040053F" w:rsidRDefault="00C83725" w:rsidP="00C83725">
      <w:pPr>
        <w:spacing w:before="35"/>
        <w:jc w:val="both"/>
      </w:pPr>
    </w:p>
    <w:p w14:paraId="1B1A2B04" w14:textId="77777777" w:rsidR="00C83725" w:rsidRPr="0040053F" w:rsidRDefault="00C83725" w:rsidP="00C83725">
      <w:pPr>
        <w:spacing w:before="35"/>
        <w:jc w:val="both"/>
      </w:pPr>
    </w:p>
    <w:p w14:paraId="55F0EC27" w14:textId="77777777" w:rsidR="00C83725" w:rsidRPr="0040053F" w:rsidRDefault="00C83725" w:rsidP="00C83725">
      <w:pPr>
        <w:spacing w:before="35"/>
        <w:jc w:val="both"/>
      </w:pPr>
    </w:p>
    <w:p w14:paraId="16A07ABF" w14:textId="77777777" w:rsidR="00C83725" w:rsidRPr="0040053F" w:rsidRDefault="00C83725" w:rsidP="00C83725">
      <w:pPr>
        <w:spacing w:before="35"/>
        <w:jc w:val="both"/>
      </w:pPr>
    </w:p>
    <w:p w14:paraId="7D9FF10E" w14:textId="77777777" w:rsidR="00BD563C" w:rsidRPr="0040053F" w:rsidRDefault="00BD563C" w:rsidP="00C83725">
      <w:pPr>
        <w:spacing w:before="35"/>
        <w:jc w:val="both"/>
      </w:pPr>
    </w:p>
    <w:p w14:paraId="7BEFB2F3" w14:textId="77777777" w:rsidR="006C1E82" w:rsidRPr="0040053F" w:rsidRDefault="00BD563C" w:rsidP="00BD563C">
      <w:pPr>
        <w:jc w:val="center"/>
        <w:rPr>
          <w:sz w:val="28"/>
        </w:rPr>
        <w:sectPr w:rsidR="006C1E82" w:rsidRPr="0040053F" w:rsidSect="00BD563C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  <w:r w:rsidRPr="0040053F">
        <w:rPr>
          <w:sz w:val="28"/>
        </w:rPr>
        <w:t>Москва, 201</w:t>
      </w:r>
      <w:r w:rsidR="00C83725" w:rsidRPr="0040053F">
        <w:rPr>
          <w:sz w:val="28"/>
        </w:rPr>
        <w:t>7</w:t>
      </w:r>
      <w:r w:rsidRPr="0040053F">
        <w:rPr>
          <w:sz w:val="28"/>
        </w:rPr>
        <w:t xml:space="preserve"> г.</w:t>
      </w:r>
    </w:p>
    <w:p w14:paraId="35B100B3" w14:textId="77777777" w:rsidR="00270B04" w:rsidRPr="0040053F" w:rsidRDefault="00C14817" w:rsidP="00DF7274">
      <w:pPr>
        <w:spacing w:line="360" w:lineRule="auto"/>
        <w:jc w:val="center"/>
        <w:rPr>
          <w:b/>
        </w:rPr>
      </w:pPr>
      <w:r w:rsidRPr="0040053F">
        <w:rPr>
          <w:b/>
        </w:rPr>
        <w:lastRenderedPageBreak/>
        <w:t>Оглавление</w:t>
      </w:r>
    </w:p>
    <w:p w14:paraId="6E39B4CF" w14:textId="77777777" w:rsidR="00AD2BA1" w:rsidRPr="0040053F" w:rsidRDefault="00BB169A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sz w:val="24"/>
          <w:szCs w:val="24"/>
        </w:rPr>
        <w:fldChar w:fldCharType="begin"/>
      </w:r>
      <w:r w:rsidR="00DF7274" w:rsidRPr="0040053F">
        <w:rPr>
          <w:sz w:val="24"/>
          <w:szCs w:val="24"/>
        </w:rPr>
        <w:instrText xml:space="preserve"> TOC \o "1-3" </w:instrText>
      </w:r>
      <w:r w:rsidRPr="0040053F">
        <w:rPr>
          <w:sz w:val="24"/>
          <w:szCs w:val="24"/>
        </w:rPr>
        <w:fldChar w:fldCharType="separate"/>
      </w:r>
      <w:r w:rsidR="00AD2BA1" w:rsidRPr="0040053F">
        <w:rPr>
          <w:b/>
          <w:noProof/>
        </w:rPr>
        <w:t>1.</w:t>
      </w:r>
      <w:r w:rsidR="00AD2BA1" w:rsidRPr="0040053F">
        <w:rPr>
          <w:rFonts w:eastAsiaTheme="minorEastAsia"/>
          <w:noProof/>
          <w:color w:val="auto"/>
          <w:sz w:val="24"/>
          <w:szCs w:val="24"/>
        </w:rPr>
        <w:tab/>
      </w:r>
      <w:r w:rsidR="00AD2BA1" w:rsidRPr="0040053F">
        <w:rPr>
          <w:b/>
          <w:noProof/>
        </w:rPr>
        <w:t>Введение</w:t>
      </w:r>
      <w:r w:rsidR="00AD2BA1" w:rsidRPr="0040053F">
        <w:rPr>
          <w:noProof/>
        </w:rPr>
        <w:tab/>
      </w:r>
      <w:r w:rsidR="00AD2BA1" w:rsidRPr="0040053F">
        <w:rPr>
          <w:noProof/>
        </w:rPr>
        <w:fldChar w:fldCharType="begin"/>
      </w:r>
      <w:r w:rsidR="00AD2BA1" w:rsidRPr="0040053F">
        <w:rPr>
          <w:noProof/>
        </w:rPr>
        <w:instrText xml:space="preserve"> PAGEREF _Toc482628271 \h </w:instrText>
      </w:r>
      <w:r w:rsidR="00AD2BA1" w:rsidRPr="0040053F">
        <w:rPr>
          <w:noProof/>
        </w:rPr>
      </w:r>
      <w:r w:rsidR="00AD2BA1" w:rsidRPr="0040053F">
        <w:rPr>
          <w:noProof/>
        </w:rPr>
        <w:fldChar w:fldCharType="separate"/>
      </w:r>
      <w:r w:rsidR="00AD2BA1" w:rsidRPr="0040053F">
        <w:rPr>
          <w:noProof/>
        </w:rPr>
        <w:t>3</w:t>
      </w:r>
      <w:r w:rsidR="00AD2BA1" w:rsidRPr="0040053F">
        <w:rPr>
          <w:noProof/>
        </w:rPr>
        <w:fldChar w:fldCharType="end"/>
      </w:r>
    </w:p>
    <w:p w14:paraId="36DA5EEA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1.1.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Лексическая типология и её проблемы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_Toc482628272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3</w:t>
      </w:r>
      <w:r w:rsidRPr="0040053F">
        <w:rPr>
          <w:noProof/>
        </w:rPr>
        <w:fldChar w:fldCharType="end"/>
      </w:r>
    </w:p>
    <w:p w14:paraId="7277F845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1.2.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Методология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_Toc482628273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4</w:t>
      </w:r>
      <w:r w:rsidRPr="0040053F">
        <w:rPr>
          <w:noProof/>
        </w:rPr>
        <w:fldChar w:fldCharType="end"/>
      </w:r>
    </w:p>
    <w:p w14:paraId="7F7C50EB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1.3.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Предмет исследования, цели и задачи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_Toc482628274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6</w:t>
      </w:r>
      <w:r w:rsidRPr="0040053F">
        <w:rPr>
          <w:noProof/>
        </w:rPr>
        <w:fldChar w:fldCharType="end"/>
      </w:r>
    </w:p>
    <w:p w14:paraId="5F395043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1.4.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Материал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_Toc482628275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7</w:t>
      </w:r>
      <w:r w:rsidRPr="0040053F">
        <w:rPr>
          <w:noProof/>
        </w:rPr>
        <w:fldChar w:fldCharType="end"/>
      </w:r>
    </w:p>
    <w:p w14:paraId="34C91526" w14:textId="77777777" w:rsidR="00AD2BA1" w:rsidRPr="0040053F" w:rsidRDefault="00AD2BA1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b/>
          <w:noProof/>
        </w:rPr>
        <w:t>2.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b/>
          <w:noProof/>
        </w:rPr>
        <w:t>Общее описание семантического поля ‘сухой’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_Toc482628276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8</w:t>
      </w:r>
      <w:r w:rsidRPr="0040053F">
        <w:rPr>
          <w:noProof/>
        </w:rPr>
        <w:fldChar w:fldCharType="end"/>
      </w:r>
    </w:p>
    <w:p w14:paraId="213D217B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1.1.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Краткий обзор предшествующих исследований значения ‘сухой’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_Toc482628277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8</w:t>
      </w:r>
      <w:r w:rsidRPr="0040053F">
        <w:rPr>
          <w:noProof/>
        </w:rPr>
        <w:fldChar w:fldCharType="end"/>
      </w:r>
    </w:p>
    <w:p w14:paraId="413A3AE2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1.2.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Новое описание семантического поля ‘сухой’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_Toc482628278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10</w:t>
      </w:r>
      <w:r w:rsidRPr="0040053F">
        <w:rPr>
          <w:noProof/>
        </w:rPr>
        <w:fldChar w:fldCharType="end"/>
      </w:r>
    </w:p>
    <w:p w14:paraId="71F1C9B7" w14:textId="77777777" w:rsidR="00AD2BA1" w:rsidRPr="0040053F" w:rsidRDefault="00AD2BA1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b/>
          <w:noProof/>
        </w:rPr>
        <w:t>3.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b/>
          <w:noProof/>
        </w:rPr>
        <w:t>Обзор языков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_Toc482628279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63D4549C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3.1.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Русский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_Toc482628280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63BECA7F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3.2.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Английский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_Toc482628281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296B6492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3.3.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Немецкий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_Toc482628282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17FE073D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3.4.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Испанский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_Toc482628283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07686C9B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3.5.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Итальянский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_Toc482628284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4C1B27B0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3.6.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Татарский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_Toc482628285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48CE5950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3.7.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Бурятский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_Toc482628286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2F452BC1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3.8.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Болгарский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_Toc482628287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0BAC4EDA" w14:textId="77777777" w:rsidR="00AD2BA1" w:rsidRPr="0040053F" w:rsidRDefault="00AD2BA1" w:rsidP="00AD2BA1">
      <w:pPr>
        <w:pStyle w:val="21"/>
        <w:tabs>
          <w:tab w:val="left" w:pos="8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3.9.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Китайский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_Toc482628288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6C59BC76" w14:textId="77777777" w:rsidR="00AD2BA1" w:rsidRPr="0040053F" w:rsidRDefault="00AD2BA1" w:rsidP="00AD2BA1">
      <w:pPr>
        <w:pStyle w:val="21"/>
        <w:tabs>
          <w:tab w:val="left" w:pos="10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3.10.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Нидерландский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_Toc482628289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499FEEB5" w14:textId="77777777" w:rsidR="00AD2BA1" w:rsidRPr="0040053F" w:rsidRDefault="00AD2BA1" w:rsidP="00AD2BA1">
      <w:pPr>
        <w:pStyle w:val="21"/>
        <w:tabs>
          <w:tab w:val="left" w:pos="1000"/>
          <w:tab w:val="right" w:leader="dot" w:pos="8488"/>
        </w:tabs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i/>
          <w:noProof/>
        </w:rPr>
        <w:t>3.11.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i/>
          <w:noProof/>
        </w:rPr>
        <w:t>Осетинский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_Toc482628290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179568B4" w14:textId="77777777" w:rsidR="00AD2BA1" w:rsidRPr="0040053F" w:rsidRDefault="00AD2BA1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b/>
          <w:noProof/>
        </w:rPr>
        <w:t>4.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b/>
          <w:noProof/>
        </w:rPr>
        <w:t>Заключение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_Toc482628291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59DE77CA" w14:textId="77777777" w:rsidR="00AD2BA1" w:rsidRPr="0040053F" w:rsidRDefault="00AD2BA1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b/>
          <w:noProof/>
        </w:rPr>
        <w:t>5.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b/>
          <w:noProof/>
        </w:rPr>
        <w:t>Список использованной литературы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_Toc482628292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46A65547" w14:textId="77777777" w:rsidR="00AD2BA1" w:rsidRPr="0040053F" w:rsidRDefault="00AD2BA1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b/>
          <w:noProof/>
        </w:rPr>
        <w:t>6.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b/>
          <w:noProof/>
        </w:rPr>
        <w:t>Электронные ресурсы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_Toc482628293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762256E9" w14:textId="77777777" w:rsidR="00AD2BA1" w:rsidRPr="0040053F" w:rsidRDefault="00AD2BA1" w:rsidP="00AD2BA1">
      <w:pPr>
        <w:pStyle w:val="11"/>
        <w:spacing w:line="360" w:lineRule="auto"/>
        <w:rPr>
          <w:rFonts w:eastAsiaTheme="minorEastAsia"/>
          <w:noProof/>
          <w:color w:val="auto"/>
          <w:sz w:val="24"/>
          <w:szCs w:val="24"/>
        </w:rPr>
      </w:pPr>
      <w:r w:rsidRPr="0040053F">
        <w:rPr>
          <w:b/>
          <w:noProof/>
        </w:rPr>
        <w:t>7.</w:t>
      </w:r>
      <w:r w:rsidRPr="0040053F">
        <w:rPr>
          <w:rFonts w:eastAsiaTheme="minorEastAsia"/>
          <w:noProof/>
          <w:color w:val="auto"/>
          <w:sz w:val="24"/>
          <w:szCs w:val="24"/>
        </w:rPr>
        <w:tab/>
      </w:r>
      <w:r w:rsidRPr="0040053F">
        <w:rPr>
          <w:b/>
          <w:noProof/>
        </w:rPr>
        <w:t>Приложения</w:t>
      </w:r>
      <w:r w:rsidRPr="0040053F">
        <w:rPr>
          <w:noProof/>
        </w:rPr>
        <w:tab/>
      </w:r>
      <w:r w:rsidRPr="0040053F">
        <w:rPr>
          <w:noProof/>
        </w:rPr>
        <w:fldChar w:fldCharType="begin"/>
      </w:r>
      <w:r w:rsidRPr="0040053F">
        <w:rPr>
          <w:noProof/>
        </w:rPr>
        <w:instrText xml:space="preserve"> PAGEREF _Toc482628294 \h </w:instrText>
      </w:r>
      <w:r w:rsidRPr="0040053F">
        <w:rPr>
          <w:noProof/>
        </w:rPr>
      </w:r>
      <w:r w:rsidRPr="0040053F">
        <w:rPr>
          <w:noProof/>
        </w:rPr>
        <w:fldChar w:fldCharType="separate"/>
      </w:r>
      <w:r w:rsidRPr="0040053F">
        <w:rPr>
          <w:noProof/>
        </w:rPr>
        <w:t>13</w:t>
      </w:r>
      <w:r w:rsidRPr="0040053F">
        <w:rPr>
          <w:noProof/>
        </w:rPr>
        <w:fldChar w:fldCharType="end"/>
      </w:r>
    </w:p>
    <w:p w14:paraId="5F307747" w14:textId="77777777" w:rsidR="00DF7274" w:rsidRPr="0040053F" w:rsidRDefault="00BB169A" w:rsidP="00AD2BA1">
      <w:pPr>
        <w:spacing w:line="360" w:lineRule="auto"/>
        <w:sectPr w:rsidR="00DF7274" w:rsidRPr="0040053F" w:rsidSect="006C1E82">
          <w:pgSz w:w="11900" w:h="16840"/>
          <w:pgMar w:top="1701" w:right="1701" w:bottom="1701" w:left="1701" w:header="709" w:footer="709" w:gutter="0"/>
          <w:cols w:space="708"/>
          <w:docGrid w:linePitch="360"/>
        </w:sectPr>
      </w:pPr>
      <w:r w:rsidRPr="0040053F">
        <w:fldChar w:fldCharType="end"/>
      </w:r>
    </w:p>
    <w:p w14:paraId="615CD39B" w14:textId="77777777" w:rsidR="00C14817" w:rsidRPr="0040053F" w:rsidRDefault="00C14817" w:rsidP="00157861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0" w:name="_Toc482628271"/>
      <w:r w:rsidRPr="0040053F">
        <w:rPr>
          <w:rFonts w:cs="Times New Roman"/>
          <w:b/>
        </w:rPr>
        <w:lastRenderedPageBreak/>
        <w:t>Введение</w:t>
      </w:r>
      <w:bookmarkEnd w:id="0"/>
    </w:p>
    <w:p w14:paraId="412EC1F7" w14:textId="77777777" w:rsidR="00E71770" w:rsidRPr="0040053F" w:rsidRDefault="009309AC" w:rsidP="00E71770">
      <w:pPr>
        <w:pStyle w:val="2"/>
        <w:numPr>
          <w:ilvl w:val="0"/>
          <w:numId w:val="6"/>
        </w:numPr>
        <w:spacing w:before="120"/>
        <w:ind w:left="0" w:firstLine="567"/>
        <w:rPr>
          <w:rFonts w:cs="Times New Roman"/>
          <w:i/>
        </w:rPr>
      </w:pPr>
      <w:bookmarkStart w:id="1" w:name="_Toc482628272"/>
      <w:r w:rsidRPr="0040053F">
        <w:rPr>
          <w:rFonts w:cs="Times New Roman"/>
          <w:i/>
        </w:rPr>
        <w:t>Лекси</w:t>
      </w:r>
      <w:r w:rsidR="000D0174" w:rsidRPr="0040053F">
        <w:rPr>
          <w:rFonts w:cs="Times New Roman"/>
          <w:i/>
        </w:rPr>
        <w:t xml:space="preserve">ческая </w:t>
      </w:r>
      <w:r w:rsidR="00C14817" w:rsidRPr="0040053F">
        <w:rPr>
          <w:rFonts w:cs="Times New Roman"/>
          <w:i/>
        </w:rPr>
        <w:t>типолог</w:t>
      </w:r>
      <w:r w:rsidRPr="0040053F">
        <w:rPr>
          <w:rFonts w:cs="Times New Roman"/>
          <w:i/>
        </w:rPr>
        <w:t>ия и её проблемы</w:t>
      </w:r>
      <w:bookmarkEnd w:id="1"/>
    </w:p>
    <w:p w14:paraId="39D406B5" w14:textId="34A67508" w:rsidR="00E71770" w:rsidRPr="0040053F" w:rsidRDefault="008644D0" w:rsidP="00E71770">
      <w:pPr>
        <w:spacing w:line="360" w:lineRule="auto"/>
        <w:ind w:firstLine="567"/>
      </w:pPr>
      <w:r w:rsidRPr="0040053F">
        <w:t xml:space="preserve">В </w:t>
      </w:r>
      <w:r w:rsidR="00006ADA" w:rsidRPr="0040053F">
        <w:t xml:space="preserve">ходе </w:t>
      </w:r>
      <w:r w:rsidRPr="0040053F">
        <w:t>данной работ</w:t>
      </w:r>
      <w:r w:rsidR="00006ADA" w:rsidRPr="0040053F">
        <w:t>ы</w:t>
      </w:r>
      <w:r w:rsidRPr="0040053F">
        <w:t xml:space="preserve"> </w:t>
      </w:r>
      <w:r w:rsidR="00006ADA" w:rsidRPr="0040053F">
        <w:t>проведен</w:t>
      </w:r>
      <w:r w:rsidRPr="0040053F">
        <w:t xml:space="preserve"> </w:t>
      </w:r>
      <w:r w:rsidR="00615982" w:rsidRPr="0040053F">
        <w:t>семантический анализ лексем со значением ‘сухой’ в типологической перспективе</w:t>
      </w:r>
      <w:r w:rsidR="00797A50" w:rsidRPr="0040053F">
        <w:rPr>
          <w:rStyle w:val="ab"/>
        </w:rPr>
        <w:footnoteReference w:id="1"/>
      </w:r>
      <w:r w:rsidR="00D97748" w:rsidRPr="0040053F">
        <w:t>.</w:t>
      </w:r>
      <w:r w:rsidR="00E94891" w:rsidRPr="0040053F">
        <w:t xml:space="preserve"> </w:t>
      </w:r>
      <w:r w:rsidR="00615982" w:rsidRPr="0040053F">
        <w:t>Задачи такого рода решаются в рамках относительно молодого</w:t>
      </w:r>
      <w:r w:rsidR="00797A50" w:rsidRPr="0040053F">
        <w:t xml:space="preserve"> направлени</w:t>
      </w:r>
      <w:r w:rsidR="00615982" w:rsidRPr="0040053F">
        <w:t>я</w:t>
      </w:r>
      <w:r w:rsidR="00797A50" w:rsidRPr="0040053F">
        <w:t xml:space="preserve"> лингвистической типологии –</w:t>
      </w:r>
      <w:r w:rsidR="000D0174" w:rsidRPr="0040053F">
        <w:t xml:space="preserve"> лексической</w:t>
      </w:r>
      <w:r w:rsidR="00797A50" w:rsidRPr="0040053F">
        <w:t xml:space="preserve"> типологии.</w:t>
      </w:r>
    </w:p>
    <w:p w14:paraId="16122FC3" w14:textId="6707C167" w:rsidR="002842BB" w:rsidRPr="0040053F" w:rsidRDefault="002842BB" w:rsidP="002842BB">
      <w:pPr>
        <w:spacing w:line="360" w:lineRule="auto"/>
        <w:ind w:firstLine="567"/>
      </w:pPr>
      <w:r w:rsidRPr="0040053F">
        <w:t>Под понятием «лексическая типология» понимают «систематическое изучение межъязыкового варьирования слов и лексических систем» (</w:t>
      </w:r>
      <w:proofErr w:type="spellStart"/>
      <w:r w:rsidRPr="0040053F">
        <w:t>Koptjevskaja-Tamm</w:t>
      </w:r>
      <w:proofErr w:type="spellEnd"/>
      <w:r w:rsidRPr="0040053F">
        <w:t xml:space="preserve"> 2008). Целью исследователя данного направления является понять, каким образом язык закладывает семантический материал в слова (</w:t>
      </w:r>
      <w:proofErr w:type="spellStart"/>
      <w:r w:rsidRPr="0040053F">
        <w:t>Lehrer</w:t>
      </w:r>
      <w:proofErr w:type="spellEnd"/>
      <w:r w:rsidRPr="0040053F">
        <w:t xml:space="preserve"> 1992: 249). </w:t>
      </w:r>
      <w:r w:rsidR="00077149" w:rsidRPr="0040053F">
        <w:t>На основании этого, г</w:t>
      </w:r>
      <w:r w:rsidRPr="0040053F">
        <w:t>лавными вопросами, которые решает лексическая типология, являются: что мож</w:t>
      </w:r>
      <w:r w:rsidR="00077149" w:rsidRPr="0040053F">
        <w:t>ет</w:t>
      </w:r>
      <w:r w:rsidRPr="0040053F">
        <w:t xml:space="preserve"> понимать</w:t>
      </w:r>
      <w:r w:rsidR="00077149" w:rsidRPr="0040053F">
        <w:t>ся</w:t>
      </w:r>
      <w:r w:rsidRPr="0040053F">
        <w:t xml:space="preserve"> под определенной </w:t>
      </w:r>
      <w:r w:rsidR="00077149" w:rsidRPr="0040053F">
        <w:t>лексической единицей,</w:t>
      </w:r>
      <w:r w:rsidR="003240E9" w:rsidRPr="0040053F">
        <w:t xml:space="preserve"> какие значения могут или не могут выражаться одним словом в разных языках, и, наоборот, какие различные значения мо</w:t>
      </w:r>
      <w:r w:rsidR="008B08F4" w:rsidRPr="0040053F">
        <w:t>гут быть</w:t>
      </w:r>
      <w:r w:rsidR="003240E9" w:rsidRPr="0040053F">
        <w:t xml:space="preserve"> выраж</w:t>
      </w:r>
      <w:r w:rsidR="008B08F4" w:rsidRPr="0040053F">
        <w:t>ены</w:t>
      </w:r>
      <w:r w:rsidR="003240E9" w:rsidRPr="0040053F">
        <w:t xml:space="preserve"> </w:t>
      </w:r>
      <w:r w:rsidR="008B08F4" w:rsidRPr="0040053F">
        <w:t xml:space="preserve">в </w:t>
      </w:r>
      <w:r w:rsidR="003240E9" w:rsidRPr="0040053F">
        <w:t>одно</w:t>
      </w:r>
      <w:r w:rsidR="008B08F4" w:rsidRPr="0040053F">
        <w:t>м слове (</w:t>
      </w:r>
      <w:proofErr w:type="spellStart"/>
      <w:r w:rsidR="008B08F4" w:rsidRPr="0040053F">
        <w:t>Koptjevskaja-Tamm</w:t>
      </w:r>
      <w:proofErr w:type="spellEnd"/>
      <w:r w:rsidR="008B08F4" w:rsidRPr="0040053F">
        <w:t xml:space="preserve"> 2008).</w:t>
      </w:r>
      <w:r w:rsidR="00C60810" w:rsidRPr="0040053F">
        <w:t xml:space="preserve"> Ответы </w:t>
      </w:r>
      <w:r w:rsidR="006465B7" w:rsidRPr="0040053F">
        <w:t xml:space="preserve">на эти вопросы даёт анализ </w:t>
      </w:r>
      <w:r w:rsidR="00615982" w:rsidRPr="0040053F">
        <w:t>семантического поля, включающего данную лексическую единицу</w:t>
      </w:r>
      <w:r w:rsidR="006465B7" w:rsidRPr="0040053F">
        <w:t>.</w:t>
      </w:r>
    </w:p>
    <w:p w14:paraId="52BF15CB" w14:textId="47C08160" w:rsidR="00006ADA" w:rsidRPr="0040053F" w:rsidRDefault="00414FE2" w:rsidP="00E71770">
      <w:pPr>
        <w:spacing w:line="360" w:lineRule="auto"/>
        <w:ind w:firstLine="567"/>
      </w:pPr>
      <w:r w:rsidRPr="0040053F">
        <w:t>Как отмечается в (</w:t>
      </w:r>
      <w:proofErr w:type="spellStart"/>
      <w:r w:rsidRPr="0040053F">
        <w:t>Рахилина</w:t>
      </w:r>
      <w:proofErr w:type="spellEnd"/>
      <w:r w:rsidRPr="0040053F">
        <w:t xml:space="preserve">, </w:t>
      </w:r>
      <w:proofErr w:type="spellStart"/>
      <w:r w:rsidRPr="0040053F">
        <w:t>Плунгян</w:t>
      </w:r>
      <w:proofErr w:type="spellEnd"/>
      <w:r w:rsidRPr="0040053F">
        <w:t xml:space="preserve"> 2007</w:t>
      </w:r>
      <w:r w:rsidR="00F92F44" w:rsidRPr="0040053F">
        <w:t xml:space="preserve">) </w:t>
      </w:r>
      <w:r w:rsidR="00A058FD" w:rsidRPr="0040053F">
        <w:t>лексическая типология</w:t>
      </w:r>
      <w:r w:rsidR="004347EA" w:rsidRPr="0040053F">
        <w:t>,</w:t>
      </w:r>
      <w:r w:rsidR="00741FC3" w:rsidRPr="0040053F">
        <w:t xml:space="preserve"> </w:t>
      </w:r>
      <w:r w:rsidR="004347EA" w:rsidRPr="0040053F">
        <w:t xml:space="preserve">в сравнении с грамматической, </w:t>
      </w:r>
      <w:r w:rsidR="00741FC3" w:rsidRPr="0040053F">
        <w:t>ещё не полу</w:t>
      </w:r>
      <w:r w:rsidR="00646DDB" w:rsidRPr="0040053F">
        <w:t>чила такого широкого распространения</w:t>
      </w:r>
      <w:r w:rsidR="004347EA" w:rsidRPr="0040053F">
        <w:t xml:space="preserve"> из-за сложности обнаружения и описания языкового </w:t>
      </w:r>
      <w:r w:rsidR="004B0DBB" w:rsidRPr="0040053F">
        <w:t>материала. Во-первых, лексические противопоставления не выражаются специальными маркерами, которые бы легко обнаруживались исследователем, в то время как в грамматической области п</w:t>
      </w:r>
      <w:r w:rsidR="00646DDB" w:rsidRPr="0040053F">
        <w:t>ротивопоставления хорошо наблюдаемы благодаря формальным показателям</w:t>
      </w:r>
      <w:r w:rsidR="004B0DBB" w:rsidRPr="0040053F">
        <w:t>.</w:t>
      </w:r>
      <w:r w:rsidR="00607931" w:rsidRPr="0040053F">
        <w:t xml:space="preserve"> Во-вторых, </w:t>
      </w:r>
      <w:r w:rsidR="004B0DBB" w:rsidRPr="0040053F">
        <w:t>грамматические</w:t>
      </w:r>
      <w:r w:rsidR="00607931" w:rsidRPr="0040053F">
        <w:t xml:space="preserve"> выражения </w:t>
      </w:r>
      <w:r w:rsidR="004B0DBB" w:rsidRPr="0040053F">
        <w:t xml:space="preserve">из-за своей прозрачности </w:t>
      </w:r>
      <w:r w:rsidR="00DF5219" w:rsidRPr="0040053F">
        <w:t xml:space="preserve">уже </w:t>
      </w:r>
      <w:r w:rsidR="004B0DBB" w:rsidRPr="0040053F">
        <w:t>наводят на мысль</w:t>
      </w:r>
      <w:r w:rsidR="00607931" w:rsidRPr="0040053F">
        <w:t xml:space="preserve"> </w:t>
      </w:r>
      <w:r w:rsidR="00615982" w:rsidRPr="0040053F">
        <w:t xml:space="preserve">о </w:t>
      </w:r>
      <w:r w:rsidR="00607931" w:rsidRPr="0040053F">
        <w:t>систем</w:t>
      </w:r>
      <w:r w:rsidR="004B0DBB" w:rsidRPr="0040053F">
        <w:t>ности</w:t>
      </w:r>
      <w:r w:rsidR="00607931" w:rsidRPr="0040053F">
        <w:t xml:space="preserve">, </w:t>
      </w:r>
      <w:r w:rsidR="00DF5219" w:rsidRPr="0040053F">
        <w:t>что невозможно сказать о лексических единицах.</w:t>
      </w:r>
      <w:r w:rsidR="00E8118A" w:rsidRPr="0040053F">
        <w:t xml:space="preserve"> Нельзя не согласиться, что ле</w:t>
      </w:r>
      <w:r w:rsidR="000B13B0" w:rsidRPr="0040053F">
        <w:t xml:space="preserve">ксика представляет собой сложно организованную </w:t>
      </w:r>
      <w:r w:rsidR="00E8118A" w:rsidRPr="0040053F">
        <w:t>область</w:t>
      </w:r>
      <w:r w:rsidR="000B13B0" w:rsidRPr="0040053F">
        <w:t xml:space="preserve"> (</w:t>
      </w:r>
      <w:proofErr w:type="spellStart"/>
      <w:r w:rsidR="000B13B0" w:rsidRPr="0040053F">
        <w:rPr>
          <w:sz w:val="22"/>
          <w:szCs w:val="22"/>
        </w:rPr>
        <w:t>Di</w:t>
      </w:r>
      <w:proofErr w:type="spellEnd"/>
      <w:r w:rsidR="000B13B0" w:rsidRPr="0040053F">
        <w:rPr>
          <w:sz w:val="22"/>
          <w:szCs w:val="22"/>
        </w:rPr>
        <w:t xml:space="preserve"> </w:t>
      </w:r>
      <w:proofErr w:type="spellStart"/>
      <w:r w:rsidR="000B13B0" w:rsidRPr="0040053F">
        <w:rPr>
          <w:sz w:val="22"/>
          <w:szCs w:val="22"/>
        </w:rPr>
        <w:t>Sciullo</w:t>
      </w:r>
      <w:proofErr w:type="spellEnd"/>
      <w:r w:rsidR="000B13B0" w:rsidRPr="0040053F">
        <w:rPr>
          <w:sz w:val="22"/>
          <w:szCs w:val="22"/>
        </w:rPr>
        <w:t xml:space="preserve">, </w:t>
      </w:r>
      <w:proofErr w:type="spellStart"/>
      <w:r w:rsidR="000B13B0" w:rsidRPr="0040053F">
        <w:rPr>
          <w:sz w:val="22"/>
          <w:szCs w:val="22"/>
        </w:rPr>
        <w:t>Williams</w:t>
      </w:r>
      <w:proofErr w:type="spellEnd"/>
      <w:r w:rsidR="000B13B0" w:rsidRPr="0040053F">
        <w:rPr>
          <w:sz w:val="22"/>
          <w:szCs w:val="22"/>
        </w:rPr>
        <w:t xml:space="preserve"> 1987</w:t>
      </w:r>
      <w:r w:rsidR="000B13B0" w:rsidRPr="0040053F">
        <w:t>)</w:t>
      </w:r>
      <w:r w:rsidR="00E8118A" w:rsidRPr="0040053F">
        <w:t xml:space="preserve">, что делает её такой </w:t>
      </w:r>
      <w:r w:rsidR="000B13B0" w:rsidRPr="0040053F">
        <w:t>привлекательной для многих лингвистов</w:t>
      </w:r>
      <w:r w:rsidR="00BD4831" w:rsidRPr="0040053F">
        <w:t>.</w:t>
      </w:r>
    </w:p>
    <w:p w14:paraId="07B3F14E" w14:textId="54AB1CE3" w:rsidR="002842BB" w:rsidRPr="0040053F" w:rsidRDefault="007A18AD" w:rsidP="00651374">
      <w:pPr>
        <w:spacing w:line="360" w:lineRule="auto"/>
        <w:ind w:firstLine="567"/>
      </w:pPr>
      <w:r w:rsidRPr="0040053F">
        <w:t>Стоит отметить ещё одну причину того, что лексическая типология начала своё ра</w:t>
      </w:r>
      <w:r w:rsidR="00933D52" w:rsidRPr="0040053F">
        <w:t>звитие только во</w:t>
      </w:r>
      <w:r w:rsidRPr="0040053F">
        <w:t xml:space="preserve"> второй половине XX века</w:t>
      </w:r>
      <w:r w:rsidR="00933D52" w:rsidRPr="0040053F">
        <w:t xml:space="preserve">. Из-за проблем с </w:t>
      </w:r>
      <w:r w:rsidR="00615982" w:rsidRPr="0040053F">
        <w:t>получением</w:t>
      </w:r>
      <w:r w:rsidR="00933D52" w:rsidRPr="0040053F">
        <w:t xml:space="preserve"> материала, на котором можно было бы </w:t>
      </w:r>
      <w:r w:rsidR="00615982" w:rsidRPr="0040053F">
        <w:t>строить надёжные выводы</w:t>
      </w:r>
      <w:r w:rsidR="00933D52" w:rsidRPr="0040053F">
        <w:t xml:space="preserve">, исследователи </w:t>
      </w:r>
      <w:r w:rsidR="00933D52" w:rsidRPr="0040053F">
        <w:lastRenderedPageBreak/>
        <w:t>не брались описывать значение слова и его сочетаемость на примере большого количества язык</w:t>
      </w:r>
      <w:r w:rsidR="00615982" w:rsidRPr="0040053F">
        <w:t>ов.</w:t>
      </w:r>
      <w:r w:rsidR="00933D52" w:rsidRPr="0040053F">
        <w:t xml:space="preserve"> В наши дни этой сложности уже практически не наблюдается, так как у многих языков есть корпуса с огромным массивом текстов, с помощью которых исследователи могут более точно описать семантику единиц языка.</w:t>
      </w:r>
    </w:p>
    <w:p w14:paraId="1D3CE7AC" w14:textId="518C9F6B" w:rsidR="00E67C3A" w:rsidRPr="0040053F" w:rsidRDefault="00532A04" w:rsidP="00E67C3A">
      <w:pPr>
        <w:spacing w:line="360" w:lineRule="auto"/>
        <w:ind w:firstLine="567"/>
      </w:pPr>
      <w:r w:rsidRPr="0040053F">
        <w:t>Сейчас семантическая типология</w:t>
      </w:r>
      <w:r w:rsidR="00651374" w:rsidRPr="0040053F">
        <w:t xml:space="preserve"> становится все более и более интересной сферой исследования. Появляются новые подходы к изучению лексических единиц, новые </w:t>
      </w:r>
      <w:r w:rsidR="00D95D57">
        <w:t>способы представления информации и приёмы опрашивания носителей языка</w:t>
      </w:r>
      <w:r w:rsidR="00651374" w:rsidRPr="0040053F">
        <w:t>.</w:t>
      </w:r>
      <w:r w:rsidR="00CF3120" w:rsidRPr="0040053F">
        <w:t xml:space="preserve"> Ядром исследования </w:t>
      </w:r>
      <w:r w:rsidR="00420B93" w:rsidRPr="0040053F">
        <w:t xml:space="preserve">в сфере семантической типологии могут </w:t>
      </w:r>
      <w:r w:rsidR="00CF3120" w:rsidRPr="0040053F">
        <w:t>станов</w:t>
      </w:r>
      <w:r w:rsidR="00420B93" w:rsidRPr="0040053F">
        <w:t>ить</w:t>
      </w:r>
      <w:r w:rsidR="00CF3120" w:rsidRPr="0040053F">
        <w:t>ся разные единицы языка</w:t>
      </w:r>
      <w:r w:rsidR="00A259C2" w:rsidRPr="0040053F">
        <w:t>: например, первые работы</w:t>
      </w:r>
      <w:r w:rsidR="00420B93" w:rsidRPr="0040053F">
        <w:t xml:space="preserve"> </w:t>
      </w:r>
      <w:r w:rsidR="00A259C2" w:rsidRPr="0040053F">
        <w:t>были посвящены терминам родства и цветообозначению, а самое большое количество</w:t>
      </w:r>
      <w:r w:rsidR="00420B93" w:rsidRPr="0040053F">
        <w:t xml:space="preserve"> статей основано на изучении глагольной лексики.</w:t>
      </w:r>
      <w:r w:rsidR="0055516C" w:rsidRPr="0040053F">
        <w:t xml:space="preserve"> </w:t>
      </w:r>
      <w:r w:rsidR="003627A4" w:rsidRPr="0040053F">
        <w:t xml:space="preserve">Примерами </w:t>
      </w:r>
      <w:r w:rsidR="00420B93" w:rsidRPr="0040053F">
        <w:t>последних</w:t>
      </w:r>
      <w:r w:rsidR="003627A4" w:rsidRPr="0040053F">
        <w:t xml:space="preserve"> являются (</w:t>
      </w:r>
      <w:proofErr w:type="spellStart"/>
      <w:r w:rsidR="003627A4" w:rsidRPr="0040053F">
        <w:t>Newman</w:t>
      </w:r>
      <w:proofErr w:type="spellEnd"/>
      <w:r w:rsidR="003627A4" w:rsidRPr="0040053F">
        <w:t xml:space="preserve"> 2002) о глаголах позиции, (</w:t>
      </w:r>
      <w:proofErr w:type="spellStart"/>
      <w:r w:rsidR="003627A4" w:rsidRPr="0040053F">
        <w:t>Круглякова</w:t>
      </w:r>
      <w:proofErr w:type="spellEnd"/>
      <w:r w:rsidR="00072640" w:rsidRPr="0040053F">
        <w:t xml:space="preserve">, </w:t>
      </w:r>
      <w:proofErr w:type="spellStart"/>
      <w:r w:rsidR="00072640" w:rsidRPr="0040053F">
        <w:t>Рахилина</w:t>
      </w:r>
      <w:proofErr w:type="spellEnd"/>
      <w:r w:rsidR="003627A4" w:rsidRPr="0040053F">
        <w:t xml:space="preserve"> 2010)</w:t>
      </w:r>
      <w:r w:rsidR="00072640" w:rsidRPr="0040053F">
        <w:t xml:space="preserve"> </w:t>
      </w:r>
      <w:r w:rsidR="003627A4" w:rsidRPr="0040053F">
        <w:t>о глаголах вращения, (</w:t>
      </w:r>
      <w:proofErr w:type="spellStart"/>
      <w:r w:rsidR="003627A4" w:rsidRPr="0040053F">
        <w:t>Рахилина</w:t>
      </w:r>
      <w:proofErr w:type="spellEnd"/>
      <w:r w:rsidR="003627A4" w:rsidRPr="0040053F">
        <w:t xml:space="preserve">, </w:t>
      </w:r>
      <w:proofErr w:type="spellStart"/>
      <w:r w:rsidR="003627A4" w:rsidRPr="0040053F">
        <w:t>Резникова</w:t>
      </w:r>
      <w:proofErr w:type="spellEnd"/>
      <w:r w:rsidR="003627A4" w:rsidRPr="0040053F">
        <w:t xml:space="preserve">, </w:t>
      </w:r>
      <w:proofErr w:type="spellStart"/>
      <w:r w:rsidR="003627A4" w:rsidRPr="0040053F">
        <w:t>Бонч-Осмоловская</w:t>
      </w:r>
      <w:proofErr w:type="spellEnd"/>
      <w:r w:rsidR="003627A4" w:rsidRPr="0040053F">
        <w:t xml:space="preserve"> 2010) </w:t>
      </w:r>
      <w:r w:rsidR="00072640" w:rsidRPr="0040053F">
        <w:t>о глаголах боли, (</w:t>
      </w:r>
      <w:proofErr w:type="spellStart"/>
      <w:r w:rsidR="00072640" w:rsidRPr="0040053F">
        <w:t>Майсак</w:t>
      </w:r>
      <w:proofErr w:type="spellEnd"/>
      <w:r w:rsidR="00072640" w:rsidRPr="0040053F">
        <w:t xml:space="preserve">, </w:t>
      </w:r>
      <w:proofErr w:type="spellStart"/>
      <w:r w:rsidR="00072640" w:rsidRPr="0040053F">
        <w:t>Рахилина</w:t>
      </w:r>
      <w:proofErr w:type="spellEnd"/>
      <w:r w:rsidR="00072640" w:rsidRPr="0040053F">
        <w:t xml:space="preserve"> 2007) </w:t>
      </w:r>
      <w:r w:rsidR="003627A4" w:rsidRPr="0040053F">
        <w:t xml:space="preserve">о глаголах, обозначающих виды передвижения в воде. </w:t>
      </w:r>
      <w:r w:rsidR="00047721" w:rsidRPr="0040053F">
        <w:t>В</w:t>
      </w:r>
      <w:r w:rsidR="003627A4" w:rsidRPr="0040053F">
        <w:t xml:space="preserve"> последнее время работ, в которых представлено исследования предметной или адъективной лексики, становится все б</w:t>
      </w:r>
      <w:r w:rsidR="008F0162" w:rsidRPr="0040053F">
        <w:t>ольше. Например, в (</w:t>
      </w:r>
      <w:proofErr w:type="spellStart"/>
      <w:r w:rsidR="008F0162" w:rsidRPr="0040053F">
        <w:t>Кюсева</w:t>
      </w:r>
      <w:proofErr w:type="spellEnd"/>
      <w:r w:rsidR="008F0162" w:rsidRPr="0040053F">
        <w:t xml:space="preserve"> 2012)</w:t>
      </w:r>
      <w:r w:rsidR="00326B74" w:rsidRPr="0040053F">
        <w:t xml:space="preserve"> говорится </w:t>
      </w:r>
      <w:r w:rsidR="00726B73" w:rsidRPr="0040053F">
        <w:t>о</w:t>
      </w:r>
      <w:r w:rsidR="00326B74" w:rsidRPr="0040053F">
        <w:t xml:space="preserve">б антонимической паре ‘острый’ </w:t>
      </w:r>
      <w:proofErr w:type="spellStart"/>
      <w:r w:rsidR="00326B74" w:rsidRPr="0040053F">
        <w:t>vs</w:t>
      </w:r>
      <w:proofErr w:type="spellEnd"/>
      <w:r w:rsidR="00326B74" w:rsidRPr="0040053F">
        <w:t xml:space="preserve"> ‘тупой’, в </w:t>
      </w:r>
      <w:r w:rsidR="004F749E" w:rsidRPr="0040053F">
        <w:t xml:space="preserve">(Бикина, Виноградова, </w:t>
      </w:r>
      <w:proofErr w:type="spellStart"/>
      <w:r w:rsidR="004F749E" w:rsidRPr="0040053F">
        <w:t>Кашкин</w:t>
      </w:r>
      <w:proofErr w:type="spellEnd"/>
      <w:r w:rsidR="004F749E" w:rsidRPr="0040053F">
        <w:t xml:space="preserve"> 2014) </w:t>
      </w:r>
      <w:r w:rsidR="00047721" w:rsidRPr="0040053F">
        <w:t>речь идёт о</w:t>
      </w:r>
      <w:r w:rsidR="004F749E" w:rsidRPr="0040053F">
        <w:t xml:space="preserve"> качественных признаках ‘глухой’ и ‘слепой’,</w:t>
      </w:r>
      <w:r w:rsidR="00E67C3A" w:rsidRPr="0040053F">
        <w:t xml:space="preserve"> в (</w:t>
      </w:r>
      <w:r w:rsidR="0069322D" w:rsidRPr="0040053F">
        <w:t>Холкина</w:t>
      </w:r>
      <w:r w:rsidR="00E67C3A" w:rsidRPr="0040053F">
        <w:t xml:space="preserve"> 2014) изуч</w:t>
      </w:r>
      <w:r w:rsidR="0069322D" w:rsidRPr="0040053F">
        <w:t>ены семантические поля ‘полного’ и ‘пустого’.</w:t>
      </w:r>
    </w:p>
    <w:p w14:paraId="44907D03" w14:textId="24B9EDFC" w:rsidR="007A18AD" w:rsidRPr="0040053F" w:rsidRDefault="00933D52" w:rsidP="00235C3E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Таким образом, </w:t>
      </w:r>
      <w:r w:rsidR="00310264" w:rsidRPr="0040053F">
        <w:rPr>
          <w:szCs w:val="28"/>
        </w:rPr>
        <w:t xml:space="preserve">если </w:t>
      </w:r>
      <w:r w:rsidR="009E2552" w:rsidRPr="0040053F">
        <w:rPr>
          <w:szCs w:val="28"/>
        </w:rPr>
        <w:t>на стадии становления</w:t>
      </w:r>
      <w:r w:rsidR="00310264" w:rsidRPr="0040053F">
        <w:rPr>
          <w:szCs w:val="28"/>
        </w:rPr>
        <w:t xml:space="preserve"> лексической типологии </w:t>
      </w:r>
      <w:r w:rsidR="009E2552" w:rsidRPr="0040053F">
        <w:t>возможность изучения лексем в типологической перспективе вызывала определенные сомнения</w:t>
      </w:r>
      <w:r w:rsidR="00310264" w:rsidRPr="0040053F">
        <w:rPr>
          <w:szCs w:val="28"/>
        </w:rPr>
        <w:t xml:space="preserve">, то сейчас, благодаря уже развитой теории данного подхода, </w:t>
      </w:r>
      <w:r w:rsidR="001420E2" w:rsidRPr="0040053F">
        <w:rPr>
          <w:szCs w:val="28"/>
        </w:rPr>
        <w:t xml:space="preserve">всё больше и больше исследователей </w:t>
      </w:r>
      <w:r w:rsidR="009E2552" w:rsidRPr="0040053F">
        <w:t>обращаются к данной тематике</w:t>
      </w:r>
      <w:r w:rsidR="001420E2" w:rsidRPr="0040053F">
        <w:rPr>
          <w:szCs w:val="28"/>
        </w:rPr>
        <w:t xml:space="preserve">. Из-за появившихся огромных </w:t>
      </w:r>
      <w:r w:rsidR="009E2552" w:rsidRPr="0040053F">
        <w:t>возможностей в сфере сбора и анализа материала</w:t>
      </w:r>
      <w:r w:rsidR="001420E2" w:rsidRPr="0040053F">
        <w:rPr>
          <w:szCs w:val="28"/>
        </w:rPr>
        <w:t xml:space="preserve"> изуч</w:t>
      </w:r>
      <w:r w:rsidR="00993D63" w:rsidRPr="0040053F">
        <w:rPr>
          <w:szCs w:val="28"/>
        </w:rPr>
        <w:t>ать лексические</w:t>
      </w:r>
      <w:r w:rsidR="001420E2" w:rsidRPr="0040053F">
        <w:rPr>
          <w:szCs w:val="28"/>
        </w:rPr>
        <w:t xml:space="preserve"> </w:t>
      </w:r>
      <w:r w:rsidR="00993D63" w:rsidRPr="0040053F">
        <w:rPr>
          <w:szCs w:val="28"/>
        </w:rPr>
        <w:t xml:space="preserve">единицы </w:t>
      </w:r>
      <w:r w:rsidR="001420E2" w:rsidRPr="0040053F">
        <w:rPr>
          <w:szCs w:val="28"/>
        </w:rPr>
        <w:t xml:space="preserve">стало </w:t>
      </w:r>
      <w:r w:rsidR="00993D63" w:rsidRPr="0040053F">
        <w:rPr>
          <w:szCs w:val="28"/>
        </w:rPr>
        <w:t xml:space="preserve">намного </w:t>
      </w:r>
      <w:r w:rsidR="001420E2" w:rsidRPr="0040053F">
        <w:rPr>
          <w:szCs w:val="28"/>
        </w:rPr>
        <w:t xml:space="preserve">проще и </w:t>
      </w:r>
      <w:r w:rsidR="00993D63" w:rsidRPr="0040053F">
        <w:rPr>
          <w:szCs w:val="28"/>
        </w:rPr>
        <w:t>результаты, получающиеся в итоге, становятся более достоверными.</w:t>
      </w:r>
    </w:p>
    <w:p w14:paraId="7618B986" w14:textId="77777777" w:rsidR="00C14817" w:rsidRPr="0040053F" w:rsidRDefault="00C14817" w:rsidP="00DF7274">
      <w:pPr>
        <w:pStyle w:val="2"/>
        <w:numPr>
          <w:ilvl w:val="0"/>
          <w:numId w:val="6"/>
        </w:numPr>
        <w:spacing w:before="120"/>
        <w:ind w:left="0" w:firstLine="567"/>
        <w:rPr>
          <w:rFonts w:cs="Times New Roman"/>
          <w:i/>
        </w:rPr>
      </w:pPr>
      <w:bookmarkStart w:id="2" w:name="_Toc482628273"/>
      <w:r w:rsidRPr="0040053F">
        <w:rPr>
          <w:rFonts w:cs="Times New Roman"/>
          <w:i/>
        </w:rPr>
        <w:t>Методология</w:t>
      </w:r>
      <w:bookmarkEnd w:id="2"/>
    </w:p>
    <w:p w14:paraId="2D9236ED" w14:textId="3E80FEDC" w:rsidR="00606254" w:rsidRPr="0040053F" w:rsidRDefault="004709AD" w:rsidP="00606254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Из-за новизны лексической типологии исследователи не пришли к единому мнению, каким образом нужно проводить </w:t>
      </w:r>
      <w:r w:rsidR="009E2552" w:rsidRPr="0040053F">
        <w:rPr>
          <w:szCs w:val="28"/>
        </w:rPr>
        <w:t>анализ</w:t>
      </w:r>
      <w:r w:rsidRPr="0040053F">
        <w:rPr>
          <w:szCs w:val="28"/>
        </w:rPr>
        <w:t xml:space="preserve"> единиц </w:t>
      </w:r>
      <w:r w:rsidR="009E2552" w:rsidRPr="0040053F">
        <w:rPr>
          <w:szCs w:val="28"/>
        </w:rPr>
        <w:t>на материале</w:t>
      </w:r>
      <w:r w:rsidRPr="0040053F">
        <w:rPr>
          <w:szCs w:val="28"/>
        </w:rPr>
        <w:t xml:space="preserve"> сразу нескольких десятков языков.</w:t>
      </w:r>
      <w:r w:rsidR="00606254" w:rsidRPr="0040053F">
        <w:rPr>
          <w:szCs w:val="28"/>
        </w:rPr>
        <w:t xml:space="preserve"> В статье Е.В. </w:t>
      </w:r>
      <w:proofErr w:type="spellStart"/>
      <w:r w:rsidR="00606254" w:rsidRPr="0040053F">
        <w:rPr>
          <w:szCs w:val="28"/>
        </w:rPr>
        <w:t>Рахилиной</w:t>
      </w:r>
      <w:proofErr w:type="spellEnd"/>
      <w:r w:rsidR="009E2552" w:rsidRPr="0040053F">
        <w:rPr>
          <w:szCs w:val="28"/>
        </w:rPr>
        <w:t xml:space="preserve"> и </w:t>
      </w:r>
      <w:r w:rsidR="00606254" w:rsidRPr="0040053F">
        <w:rPr>
          <w:szCs w:val="28"/>
        </w:rPr>
        <w:t xml:space="preserve">Т.И. </w:t>
      </w:r>
      <w:proofErr w:type="spellStart"/>
      <w:r w:rsidR="00606254" w:rsidRPr="0040053F">
        <w:rPr>
          <w:szCs w:val="28"/>
        </w:rPr>
        <w:t>Резниковой</w:t>
      </w:r>
      <w:proofErr w:type="spellEnd"/>
      <w:r w:rsidR="00606254" w:rsidRPr="0040053F">
        <w:rPr>
          <w:szCs w:val="28"/>
        </w:rPr>
        <w:t xml:space="preserve"> «Фреймовый подход к лексической типологии»</w:t>
      </w:r>
      <w:r w:rsidR="007E7164" w:rsidRPr="0040053F">
        <w:rPr>
          <w:szCs w:val="28"/>
        </w:rPr>
        <w:t xml:space="preserve"> отмечается, что правильное типологического исследование должно быть основано на одном теоретическом </w:t>
      </w:r>
      <w:r w:rsidR="007E7164" w:rsidRPr="0040053F">
        <w:rPr>
          <w:szCs w:val="28"/>
        </w:rPr>
        <w:lastRenderedPageBreak/>
        <w:t>подходе и следовать одной методике (</w:t>
      </w:r>
      <w:proofErr w:type="spellStart"/>
      <w:r w:rsidR="007E7164" w:rsidRPr="0040053F">
        <w:rPr>
          <w:szCs w:val="28"/>
        </w:rPr>
        <w:t>Рахилина</w:t>
      </w:r>
      <w:proofErr w:type="spellEnd"/>
      <w:r w:rsidR="007E7164" w:rsidRPr="0040053F">
        <w:rPr>
          <w:szCs w:val="28"/>
        </w:rPr>
        <w:t xml:space="preserve">, </w:t>
      </w:r>
      <w:proofErr w:type="spellStart"/>
      <w:r w:rsidR="007E7164" w:rsidRPr="0040053F">
        <w:rPr>
          <w:szCs w:val="28"/>
        </w:rPr>
        <w:t>Резникова</w:t>
      </w:r>
      <w:proofErr w:type="spellEnd"/>
      <w:r w:rsidR="007E7164" w:rsidRPr="0040053F">
        <w:rPr>
          <w:szCs w:val="28"/>
        </w:rPr>
        <w:t xml:space="preserve"> 2013). Благодаря </w:t>
      </w:r>
      <w:r w:rsidR="009E2552" w:rsidRPr="0040053F">
        <w:rPr>
          <w:szCs w:val="28"/>
        </w:rPr>
        <w:t>единому плану</w:t>
      </w:r>
      <w:r w:rsidR="007E7164" w:rsidRPr="0040053F">
        <w:rPr>
          <w:szCs w:val="28"/>
        </w:rPr>
        <w:t xml:space="preserve"> исследователь будет иметь возможность сравнить полученные результаты по разным языкам, и в итоге будет подтвержден тот факт, что лексическая сторона языка тоже сист</w:t>
      </w:r>
      <w:r w:rsidR="00C03A70" w:rsidRPr="0040053F">
        <w:rPr>
          <w:szCs w:val="28"/>
        </w:rPr>
        <w:t xml:space="preserve">емна, однако </w:t>
      </w:r>
      <w:r w:rsidR="00D6217D" w:rsidRPr="0040053F">
        <w:rPr>
          <w:szCs w:val="28"/>
        </w:rPr>
        <w:t xml:space="preserve">более </w:t>
      </w:r>
      <w:r w:rsidR="00C03A70" w:rsidRPr="0040053F">
        <w:rPr>
          <w:szCs w:val="28"/>
        </w:rPr>
        <w:t>сложно устроена по сравнению с грамматической.</w:t>
      </w:r>
      <w:r w:rsidR="005F1D79" w:rsidRPr="0040053F">
        <w:rPr>
          <w:szCs w:val="28"/>
        </w:rPr>
        <w:t xml:space="preserve"> В русской </w:t>
      </w:r>
      <w:r w:rsidR="009E2552" w:rsidRPr="0040053F">
        <w:rPr>
          <w:szCs w:val="28"/>
        </w:rPr>
        <w:t>традиции</w:t>
      </w:r>
      <w:r w:rsidR="005F1D79" w:rsidRPr="0040053F">
        <w:rPr>
          <w:szCs w:val="28"/>
        </w:rPr>
        <w:t xml:space="preserve"> наиболее известными подходами </w:t>
      </w:r>
      <w:r w:rsidR="009E2552" w:rsidRPr="0040053F">
        <w:rPr>
          <w:szCs w:val="28"/>
        </w:rPr>
        <w:t>к лексической типологии</w:t>
      </w:r>
      <w:r w:rsidR="005F1D79" w:rsidRPr="0040053F">
        <w:rPr>
          <w:szCs w:val="28"/>
        </w:rPr>
        <w:t xml:space="preserve"> являются: экспериментальная методика, подход, основанные </w:t>
      </w:r>
      <w:proofErr w:type="gramStart"/>
      <w:r w:rsidR="005F1D79" w:rsidRPr="0040053F">
        <w:rPr>
          <w:szCs w:val="28"/>
        </w:rPr>
        <w:t>на естественной семантическом метаязыке</w:t>
      </w:r>
      <w:proofErr w:type="gramEnd"/>
      <w:r w:rsidR="005F1D79" w:rsidRPr="0040053F">
        <w:rPr>
          <w:szCs w:val="28"/>
        </w:rPr>
        <w:t>, и, наконец, используемый в данной работе фреймовый подход.</w:t>
      </w:r>
    </w:p>
    <w:p w14:paraId="5D51F5A4" w14:textId="39A503F9" w:rsidR="005F1D79" w:rsidRPr="0040053F" w:rsidRDefault="005F1D79" w:rsidP="00606254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>Первый способ</w:t>
      </w:r>
      <w:r w:rsidR="004B330E" w:rsidRPr="0040053F">
        <w:rPr>
          <w:szCs w:val="28"/>
        </w:rPr>
        <w:t xml:space="preserve"> связан с психолингвистикой и был предложен Б. Берлином и П. </w:t>
      </w:r>
      <w:proofErr w:type="spellStart"/>
      <w:r w:rsidR="004B330E" w:rsidRPr="0040053F">
        <w:rPr>
          <w:szCs w:val="28"/>
        </w:rPr>
        <w:t>Кеем</w:t>
      </w:r>
      <w:proofErr w:type="spellEnd"/>
      <w:r w:rsidR="004B330E" w:rsidRPr="0040053F">
        <w:rPr>
          <w:szCs w:val="28"/>
        </w:rPr>
        <w:t xml:space="preserve"> в исследовании цветообозначений (</w:t>
      </w:r>
      <w:proofErr w:type="spellStart"/>
      <w:r w:rsidR="004B330E" w:rsidRPr="0040053F">
        <w:rPr>
          <w:szCs w:val="28"/>
        </w:rPr>
        <w:t>Berlin</w:t>
      </w:r>
      <w:proofErr w:type="spellEnd"/>
      <w:r w:rsidR="004B330E" w:rsidRPr="0040053F">
        <w:rPr>
          <w:szCs w:val="28"/>
        </w:rPr>
        <w:t xml:space="preserve">, </w:t>
      </w:r>
      <w:proofErr w:type="spellStart"/>
      <w:r w:rsidR="004B330E" w:rsidRPr="0040053F">
        <w:rPr>
          <w:szCs w:val="28"/>
        </w:rPr>
        <w:t>Kay</w:t>
      </w:r>
      <w:proofErr w:type="spellEnd"/>
      <w:r w:rsidR="004B330E" w:rsidRPr="0040053F">
        <w:rPr>
          <w:szCs w:val="28"/>
        </w:rPr>
        <w:t xml:space="preserve"> 1969). Этот подход основан на результатах, полученных от информантов, которым предложены различные внеязыковые стимулы, например, таблички, видеоклипы, картинки и так далее. Такую методику в своих работах использовали А. </w:t>
      </w:r>
      <w:proofErr w:type="spellStart"/>
      <w:r w:rsidR="004B330E" w:rsidRPr="0040053F">
        <w:rPr>
          <w:szCs w:val="28"/>
        </w:rPr>
        <w:t>Ма</w:t>
      </w:r>
      <w:r w:rsidR="00323498" w:rsidRPr="0040053F">
        <w:rPr>
          <w:szCs w:val="28"/>
        </w:rPr>
        <w:t>д</w:t>
      </w:r>
      <w:r w:rsidR="004B330E" w:rsidRPr="0040053F">
        <w:rPr>
          <w:szCs w:val="28"/>
        </w:rPr>
        <w:t>жид</w:t>
      </w:r>
      <w:proofErr w:type="spellEnd"/>
      <w:r w:rsidR="004B330E" w:rsidRPr="0040053F">
        <w:rPr>
          <w:szCs w:val="28"/>
        </w:rPr>
        <w:t xml:space="preserve"> и М. </w:t>
      </w:r>
      <w:proofErr w:type="spellStart"/>
      <w:r w:rsidR="004B330E" w:rsidRPr="0040053F">
        <w:rPr>
          <w:szCs w:val="28"/>
        </w:rPr>
        <w:t>Боверман</w:t>
      </w:r>
      <w:proofErr w:type="spellEnd"/>
      <w:r w:rsidR="004B330E" w:rsidRPr="0040053F">
        <w:rPr>
          <w:szCs w:val="28"/>
        </w:rPr>
        <w:t xml:space="preserve"> для описания глаголов разрушения (</w:t>
      </w:r>
      <w:proofErr w:type="spellStart"/>
      <w:r w:rsidR="004B330E" w:rsidRPr="0040053F">
        <w:rPr>
          <w:szCs w:val="28"/>
        </w:rPr>
        <w:t>Majid</w:t>
      </w:r>
      <w:proofErr w:type="spellEnd"/>
      <w:r w:rsidR="004B330E" w:rsidRPr="0040053F">
        <w:rPr>
          <w:szCs w:val="28"/>
        </w:rPr>
        <w:t xml:space="preserve">, </w:t>
      </w:r>
      <w:proofErr w:type="spellStart"/>
      <w:r w:rsidR="004B330E" w:rsidRPr="0040053F">
        <w:rPr>
          <w:szCs w:val="28"/>
        </w:rPr>
        <w:t>Bowerman</w:t>
      </w:r>
      <w:proofErr w:type="spellEnd"/>
      <w:r w:rsidR="004B330E" w:rsidRPr="0040053F">
        <w:rPr>
          <w:szCs w:val="28"/>
        </w:rPr>
        <w:t xml:space="preserve"> </w:t>
      </w:r>
      <w:r w:rsidR="009E2552" w:rsidRPr="0040053F">
        <w:rPr>
          <w:szCs w:val="28"/>
        </w:rPr>
        <w:t>2</w:t>
      </w:r>
      <w:r w:rsidR="004B330E" w:rsidRPr="0040053F">
        <w:rPr>
          <w:szCs w:val="28"/>
        </w:rPr>
        <w:t>007)</w:t>
      </w:r>
      <w:r w:rsidR="003D1223" w:rsidRPr="0040053F">
        <w:rPr>
          <w:szCs w:val="28"/>
        </w:rPr>
        <w:t xml:space="preserve">, А. </w:t>
      </w:r>
      <w:proofErr w:type="spellStart"/>
      <w:r w:rsidR="003D1223" w:rsidRPr="0040053F">
        <w:rPr>
          <w:szCs w:val="28"/>
        </w:rPr>
        <w:t>Ма</w:t>
      </w:r>
      <w:r w:rsidR="00323498" w:rsidRPr="0040053F">
        <w:rPr>
          <w:szCs w:val="28"/>
        </w:rPr>
        <w:t>д</w:t>
      </w:r>
      <w:r w:rsidR="003D1223" w:rsidRPr="0040053F">
        <w:rPr>
          <w:szCs w:val="28"/>
        </w:rPr>
        <w:t>жид</w:t>
      </w:r>
      <w:proofErr w:type="spellEnd"/>
      <w:r w:rsidR="003D1223" w:rsidRPr="0040053F">
        <w:rPr>
          <w:szCs w:val="28"/>
        </w:rPr>
        <w:t xml:space="preserve"> совместно с </w:t>
      </w:r>
      <w:proofErr w:type="spellStart"/>
      <w:r w:rsidR="000A2B81" w:rsidRPr="0040053F">
        <w:rPr>
          <w:szCs w:val="28"/>
        </w:rPr>
        <w:t>С</w:t>
      </w:r>
      <w:proofErr w:type="spellEnd"/>
      <w:r w:rsidR="000A2B81" w:rsidRPr="0040053F">
        <w:rPr>
          <w:szCs w:val="28"/>
        </w:rPr>
        <w:t>. Левинсоном, изучая цветообозначения (</w:t>
      </w:r>
      <w:proofErr w:type="spellStart"/>
      <w:r w:rsidR="000A2B81" w:rsidRPr="0040053F">
        <w:rPr>
          <w:szCs w:val="28"/>
        </w:rPr>
        <w:t>Majid</w:t>
      </w:r>
      <w:proofErr w:type="spellEnd"/>
      <w:r w:rsidR="000A2B81" w:rsidRPr="0040053F">
        <w:rPr>
          <w:szCs w:val="28"/>
        </w:rPr>
        <w:t xml:space="preserve">, </w:t>
      </w:r>
      <w:proofErr w:type="spellStart"/>
      <w:r w:rsidR="000A2B81" w:rsidRPr="0040053F">
        <w:rPr>
          <w:szCs w:val="28"/>
        </w:rPr>
        <w:t>Levinson</w:t>
      </w:r>
      <w:proofErr w:type="spellEnd"/>
      <w:r w:rsidR="000A2B81" w:rsidRPr="0040053F">
        <w:rPr>
          <w:szCs w:val="28"/>
        </w:rPr>
        <w:t xml:space="preserve"> 2007) и другие.</w:t>
      </w:r>
    </w:p>
    <w:p w14:paraId="2C4982B9" w14:textId="3012385E" w:rsidR="00FA3A03" w:rsidRPr="0040053F" w:rsidRDefault="00FA3A03" w:rsidP="00606254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>Второй метод анал</w:t>
      </w:r>
      <w:r w:rsidR="00590CE6" w:rsidRPr="0040053F">
        <w:rPr>
          <w:szCs w:val="28"/>
        </w:rPr>
        <w:t xml:space="preserve">иза </w:t>
      </w:r>
      <w:r w:rsidRPr="0040053F">
        <w:rPr>
          <w:szCs w:val="28"/>
        </w:rPr>
        <w:t>лексем из разных языков был предложен А</w:t>
      </w:r>
      <w:r w:rsidR="00590CE6" w:rsidRPr="0040053F">
        <w:rPr>
          <w:szCs w:val="28"/>
        </w:rPr>
        <w:t>.</w:t>
      </w:r>
      <w:r w:rsidRPr="0040053F">
        <w:rPr>
          <w:szCs w:val="28"/>
        </w:rPr>
        <w:t xml:space="preserve"> </w:t>
      </w:r>
      <w:proofErr w:type="spellStart"/>
      <w:r w:rsidRPr="0040053F">
        <w:rPr>
          <w:szCs w:val="28"/>
        </w:rPr>
        <w:t>Вежбицкой</w:t>
      </w:r>
      <w:proofErr w:type="spellEnd"/>
      <w:r w:rsidR="00590CE6" w:rsidRPr="0040053F">
        <w:rPr>
          <w:szCs w:val="28"/>
        </w:rPr>
        <w:t xml:space="preserve"> и К. </w:t>
      </w:r>
      <w:proofErr w:type="spellStart"/>
      <w:r w:rsidR="00590CE6" w:rsidRPr="0040053F">
        <w:rPr>
          <w:szCs w:val="28"/>
        </w:rPr>
        <w:t>Годдардом</w:t>
      </w:r>
      <w:proofErr w:type="spellEnd"/>
      <w:r w:rsidR="00282110" w:rsidRPr="0040053F">
        <w:rPr>
          <w:szCs w:val="28"/>
        </w:rPr>
        <w:t xml:space="preserve"> (</w:t>
      </w:r>
      <w:proofErr w:type="spellStart"/>
      <w:r w:rsidR="00282110" w:rsidRPr="0040053F">
        <w:rPr>
          <w:szCs w:val="28"/>
        </w:rPr>
        <w:t>Goddard</w:t>
      </w:r>
      <w:proofErr w:type="spellEnd"/>
      <w:r w:rsidR="00282110" w:rsidRPr="0040053F">
        <w:rPr>
          <w:szCs w:val="28"/>
        </w:rPr>
        <w:t xml:space="preserve"> </w:t>
      </w:r>
      <w:proofErr w:type="spellStart"/>
      <w:r w:rsidR="00282110" w:rsidRPr="0040053F">
        <w:rPr>
          <w:szCs w:val="28"/>
        </w:rPr>
        <w:t>and</w:t>
      </w:r>
      <w:proofErr w:type="spellEnd"/>
      <w:r w:rsidR="00282110" w:rsidRPr="0040053F">
        <w:rPr>
          <w:szCs w:val="28"/>
        </w:rPr>
        <w:t xml:space="preserve"> </w:t>
      </w:r>
      <w:proofErr w:type="spellStart"/>
      <w:r w:rsidR="00282110" w:rsidRPr="0040053F">
        <w:rPr>
          <w:szCs w:val="28"/>
        </w:rPr>
        <w:t>Wierzbicka</w:t>
      </w:r>
      <w:proofErr w:type="spellEnd"/>
      <w:r w:rsidR="00282110" w:rsidRPr="0040053F">
        <w:rPr>
          <w:szCs w:val="28"/>
        </w:rPr>
        <w:t xml:space="preserve"> 1994, </w:t>
      </w:r>
      <w:proofErr w:type="spellStart"/>
      <w:r w:rsidR="00282110" w:rsidRPr="0040053F">
        <w:rPr>
          <w:szCs w:val="28"/>
        </w:rPr>
        <w:t>Goddard</w:t>
      </w:r>
      <w:proofErr w:type="spellEnd"/>
      <w:r w:rsidR="00282110" w:rsidRPr="0040053F">
        <w:rPr>
          <w:szCs w:val="28"/>
        </w:rPr>
        <w:t xml:space="preserve"> 2001; </w:t>
      </w:r>
      <w:proofErr w:type="spellStart"/>
      <w:r w:rsidR="00282110" w:rsidRPr="0040053F">
        <w:rPr>
          <w:szCs w:val="28"/>
        </w:rPr>
        <w:t>Wierzbicka</w:t>
      </w:r>
      <w:proofErr w:type="spellEnd"/>
      <w:r w:rsidR="00282110" w:rsidRPr="0040053F">
        <w:rPr>
          <w:szCs w:val="28"/>
        </w:rPr>
        <w:t xml:space="preserve"> 2007)</w:t>
      </w:r>
      <w:r w:rsidR="00590CE6" w:rsidRPr="0040053F">
        <w:rPr>
          <w:szCs w:val="28"/>
        </w:rPr>
        <w:t xml:space="preserve">. В центре этого подхода лежит гипотеза о том, что существуют семантические примитивы, которые могут </w:t>
      </w:r>
      <w:r w:rsidR="00282110" w:rsidRPr="0040053F">
        <w:rPr>
          <w:szCs w:val="28"/>
        </w:rPr>
        <w:t>выражать</w:t>
      </w:r>
      <w:r w:rsidR="00590CE6" w:rsidRPr="0040053F">
        <w:rPr>
          <w:szCs w:val="28"/>
        </w:rPr>
        <w:t xml:space="preserve"> </w:t>
      </w:r>
      <w:r w:rsidR="00282110" w:rsidRPr="0040053F">
        <w:rPr>
          <w:szCs w:val="28"/>
        </w:rPr>
        <w:t xml:space="preserve">любое </w:t>
      </w:r>
      <w:r w:rsidR="00590CE6" w:rsidRPr="0040053F">
        <w:rPr>
          <w:szCs w:val="28"/>
        </w:rPr>
        <w:t>слов</w:t>
      </w:r>
      <w:r w:rsidR="00282110" w:rsidRPr="0040053F">
        <w:rPr>
          <w:szCs w:val="28"/>
        </w:rPr>
        <w:t>о</w:t>
      </w:r>
      <w:r w:rsidR="00590CE6" w:rsidRPr="0040053F">
        <w:rPr>
          <w:szCs w:val="28"/>
        </w:rPr>
        <w:t xml:space="preserve"> </w:t>
      </w:r>
      <w:r w:rsidR="00282110" w:rsidRPr="0040053F">
        <w:rPr>
          <w:szCs w:val="28"/>
        </w:rPr>
        <w:t xml:space="preserve">языка. Так как эти «слова-смыслы» одинаковы для разных языков, то с помощью них удобно проводить исследование лексических феноменов, происходящих </w:t>
      </w:r>
      <w:r w:rsidR="009E2552" w:rsidRPr="0040053F">
        <w:t>не в одном, а сразу в нескольких языках</w:t>
      </w:r>
      <w:r w:rsidR="00282110" w:rsidRPr="0040053F">
        <w:rPr>
          <w:szCs w:val="28"/>
        </w:rPr>
        <w:t>.</w:t>
      </w:r>
    </w:p>
    <w:p w14:paraId="1B28CD80" w14:textId="6D4D08C1" w:rsidR="009A260B" w:rsidRPr="0040053F" w:rsidRDefault="009A260B" w:rsidP="00473DA3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>Фреймовый подход</w:t>
      </w:r>
      <w:r w:rsidR="005527C8" w:rsidRPr="0040053F">
        <w:rPr>
          <w:szCs w:val="28"/>
        </w:rPr>
        <w:t xml:space="preserve"> </w:t>
      </w:r>
      <w:r w:rsidR="009E2552" w:rsidRPr="0040053F">
        <w:t>по своей идеологии близок к основным принципам</w:t>
      </w:r>
      <w:r w:rsidR="009E2552" w:rsidRPr="0040053F">
        <w:rPr>
          <w:szCs w:val="28"/>
        </w:rPr>
        <w:t xml:space="preserve"> </w:t>
      </w:r>
      <w:r w:rsidR="005527C8" w:rsidRPr="0040053F">
        <w:rPr>
          <w:szCs w:val="28"/>
        </w:rPr>
        <w:t>Московской семантической школ</w:t>
      </w:r>
      <w:r w:rsidR="009E2552" w:rsidRPr="0040053F">
        <w:rPr>
          <w:szCs w:val="28"/>
        </w:rPr>
        <w:t>ы</w:t>
      </w:r>
      <w:r w:rsidR="005527C8" w:rsidRPr="0040053F">
        <w:rPr>
          <w:szCs w:val="28"/>
        </w:rPr>
        <w:t xml:space="preserve">. В (Апресян 1974/1995) была предложена идея о том, что свойства исследуемых лексических единиц проявляются в их сочетаемости </w:t>
      </w:r>
      <w:proofErr w:type="gramStart"/>
      <w:r w:rsidR="005527C8" w:rsidRPr="0040053F">
        <w:rPr>
          <w:szCs w:val="28"/>
        </w:rPr>
        <w:t>с</w:t>
      </w:r>
      <w:proofErr w:type="gramEnd"/>
      <w:r w:rsidR="005527C8" w:rsidRPr="0040053F">
        <w:rPr>
          <w:szCs w:val="28"/>
        </w:rPr>
        <w:t xml:space="preserve"> другими словами</w:t>
      </w:r>
      <w:r w:rsidR="00356457" w:rsidRPr="0040053F">
        <w:rPr>
          <w:szCs w:val="28"/>
        </w:rPr>
        <w:t xml:space="preserve">. </w:t>
      </w:r>
      <w:r w:rsidR="0070556E" w:rsidRPr="0040053F">
        <w:rPr>
          <w:szCs w:val="28"/>
        </w:rPr>
        <w:t xml:space="preserve">Фреймовый подход развивает данную концепцию и применяет её при сопоставительном анализе языков. Такая </w:t>
      </w:r>
      <w:r w:rsidR="0070556E" w:rsidRPr="0040053F">
        <w:t>м</w:t>
      </w:r>
      <w:r w:rsidR="00D3307F" w:rsidRPr="0040053F">
        <w:t>етодология по ряду причин считается более эффективной</w:t>
      </w:r>
      <w:r w:rsidR="00D3307F" w:rsidRPr="0040053F">
        <w:rPr>
          <w:szCs w:val="28"/>
        </w:rPr>
        <w:t>, чем та</w:t>
      </w:r>
      <w:r w:rsidR="005527C8" w:rsidRPr="0040053F">
        <w:rPr>
          <w:szCs w:val="28"/>
        </w:rPr>
        <w:t>, о котор</w:t>
      </w:r>
      <w:r w:rsidR="00D3307F" w:rsidRPr="0040053F">
        <w:rPr>
          <w:szCs w:val="28"/>
        </w:rPr>
        <w:t>ой</w:t>
      </w:r>
      <w:r w:rsidR="005527C8" w:rsidRPr="0040053F">
        <w:rPr>
          <w:szCs w:val="28"/>
        </w:rPr>
        <w:t xml:space="preserve"> ш</w:t>
      </w:r>
      <w:r w:rsidR="0070556E" w:rsidRPr="0040053F">
        <w:rPr>
          <w:szCs w:val="28"/>
        </w:rPr>
        <w:t>ла речь ранее. Во-первых, не всё</w:t>
      </w:r>
      <w:r w:rsidR="005527C8" w:rsidRPr="0040053F">
        <w:rPr>
          <w:szCs w:val="28"/>
        </w:rPr>
        <w:t xml:space="preserve"> можно описать при помощи психолингвистического подхода, во-вторых, используя естественный семантический мет</w:t>
      </w:r>
      <w:r w:rsidR="006C13EA" w:rsidRPr="0040053F">
        <w:rPr>
          <w:szCs w:val="28"/>
        </w:rPr>
        <w:t>а</w:t>
      </w:r>
      <w:r w:rsidR="005527C8" w:rsidRPr="0040053F">
        <w:rPr>
          <w:szCs w:val="28"/>
        </w:rPr>
        <w:t>язык</w:t>
      </w:r>
      <w:r w:rsidR="00EC2FDD" w:rsidRPr="0040053F">
        <w:rPr>
          <w:szCs w:val="28"/>
        </w:rPr>
        <w:t>,</w:t>
      </w:r>
      <w:r w:rsidR="005527C8" w:rsidRPr="0040053F">
        <w:rPr>
          <w:szCs w:val="28"/>
        </w:rPr>
        <w:t xml:space="preserve"> очень сложно</w:t>
      </w:r>
      <w:r w:rsidR="00EC2FDD" w:rsidRPr="0040053F">
        <w:rPr>
          <w:szCs w:val="28"/>
        </w:rPr>
        <w:t xml:space="preserve"> </w:t>
      </w:r>
      <w:r w:rsidR="0070556E" w:rsidRPr="0040053F">
        <w:t xml:space="preserve">чётко противопоставить семантику </w:t>
      </w:r>
      <w:r w:rsidR="0070556E" w:rsidRPr="0040053F">
        <w:lastRenderedPageBreak/>
        <w:t>квазисинонимов</w:t>
      </w:r>
      <w:r w:rsidR="00EC2FDD" w:rsidRPr="0040053F">
        <w:rPr>
          <w:szCs w:val="28"/>
        </w:rPr>
        <w:t>. Так как лексическая типология</w:t>
      </w:r>
      <w:r w:rsidR="004D6738" w:rsidRPr="0040053F">
        <w:rPr>
          <w:szCs w:val="28"/>
        </w:rPr>
        <w:t>,</w:t>
      </w:r>
      <w:r w:rsidR="00EC2FDD" w:rsidRPr="0040053F">
        <w:rPr>
          <w:szCs w:val="28"/>
        </w:rPr>
        <w:t xml:space="preserve"> безусловно</w:t>
      </w:r>
      <w:r w:rsidR="004D6738" w:rsidRPr="0040053F">
        <w:rPr>
          <w:szCs w:val="28"/>
        </w:rPr>
        <w:t>,</w:t>
      </w:r>
      <w:r w:rsidR="00EC2FDD" w:rsidRPr="0040053F">
        <w:rPr>
          <w:szCs w:val="28"/>
        </w:rPr>
        <w:t xml:space="preserve"> </w:t>
      </w:r>
      <w:r w:rsidR="0070556E" w:rsidRPr="0040053F">
        <w:t>должна охватывать семантические переходы</w:t>
      </w:r>
      <w:r w:rsidR="00EC2FDD" w:rsidRPr="0040053F">
        <w:rPr>
          <w:szCs w:val="28"/>
        </w:rPr>
        <w:t xml:space="preserve">, то исследователь должен применить методику, которая бы с этим справлялась. К сожалению, первые два подхода не решают этой </w:t>
      </w:r>
      <w:r w:rsidR="004D6738" w:rsidRPr="0040053F">
        <w:rPr>
          <w:szCs w:val="28"/>
        </w:rPr>
        <w:t>проблемы</w:t>
      </w:r>
      <w:r w:rsidR="00EC2FDD" w:rsidRPr="0040053F">
        <w:rPr>
          <w:szCs w:val="28"/>
        </w:rPr>
        <w:t xml:space="preserve">, а фреймовый подход </w:t>
      </w:r>
      <w:r w:rsidR="0070556E" w:rsidRPr="0040053F">
        <w:t>позволяет исследовать</w:t>
      </w:r>
      <w:r w:rsidR="00EC2FDD" w:rsidRPr="0040053F">
        <w:rPr>
          <w:szCs w:val="28"/>
        </w:rPr>
        <w:t>, как одно значение перешло в другое.</w:t>
      </w:r>
      <w:r w:rsidR="00473DA3" w:rsidRPr="0040053F">
        <w:rPr>
          <w:szCs w:val="28"/>
        </w:rPr>
        <w:t xml:space="preserve"> Эти преимущества заставляют нас остановить наш выбор на данной методике для изучения семантического поля значения ‘сухой’.</w:t>
      </w:r>
    </w:p>
    <w:p w14:paraId="07605642" w14:textId="77777777" w:rsidR="00C14817" w:rsidRPr="0040053F" w:rsidRDefault="00DE7A1E" w:rsidP="00DF7274">
      <w:pPr>
        <w:pStyle w:val="2"/>
        <w:numPr>
          <w:ilvl w:val="0"/>
          <w:numId w:val="6"/>
        </w:numPr>
        <w:spacing w:before="120"/>
        <w:ind w:left="0" w:firstLine="567"/>
        <w:rPr>
          <w:rFonts w:cs="Times New Roman"/>
          <w:i/>
        </w:rPr>
      </w:pPr>
      <w:bookmarkStart w:id="3" w:name="_Toc482628274"/>
      <w:r w:rsidRPr="0040053F">
        <w:rPr>
          <w:rFonts w:cs="Times New Roman"/>
          <w:i/>
        </w:rPr>
        <w:t>Предмет исследования, ц</w:t>
      </w:r>
      <w:r w:rsidR="00C14817" w:rsidRPr="0040053F">
        <w:rPr>
          <w:rFonts w:cs="Times New Roman"/>
          <w:i/>
        </w:rPr>
        <w:t>ели и задачи</w:t>
      </w:r>
      <w:bookmarkEnd w:id="3"/>
    </w:p>
    <w:p w14:paraId="15D9E2A5" w14:textId="62CE4892" w:rsidR="00743AD0" w:rsidRPr="0040053F" w:rsidRDefault="000E1ABE" w:rsidP="00745288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Объектом данного исследования являются лексемы, выражающие значения ‘сухой’, </w:t>
      </w:r>
      <w:r w:rsidR="004D6738" w:rsidRPr="0040053F">
        <w:rPr>
          <w:szCs w:val="28"/>
        </w:rPr>
        <w:t xml:space="preserve">и </w:t>
      </w:r>
      <w:r w:rsidRPr="0040053F">
        <w:rPr>
          <w:szCs w:val="28"/>
        </w:rPr>
        <w:t xml:space="preserve">их сочетаемостные возможности </w:t>
      </w:r>
      <w:r w:rsidR="00181466" w:rsidRPr="0040053F">
        <w:rPr>
          <w:szCs w:val="28"/>
        </w:rPr>
        <w:t>в атрибутивной позиции</w:t>
      </w:r>
      <w:r w:rsidRPr="0040053F">
        <w:rPr>
          <w:szCs w:val="28"/>
        </w:rPr>
        <w:t xml:space="preserve"> в разных языках.</w:t>
      </w:r>
      <w:r w:rsidR="00DE7A1E" w:rsidRPr="0040053F">
        <w:rPr>
          <w:szCs w:val="28"/>
        </w:rPr>
        <w:t xml:space="preserve"> Очень важно обратить внимание на то, что в семантико-типологическом </w:t>
      </w:r>
      <w:r w:rsidR="00E23FD2" w:rsidRPr="0040053F">
        <w:rPr>
          <w:szCs w:val="28"/>
        </w:rPr>
        <w:t>анализе по ряду причин должны быть использованы</w:t>
      </w:r>
      <w:r w:rsidR="00DE7A1E" w:rsidRPr="0040053F">
        <w:rPr>
          <w:szCs w:val="28"/>
        </w:rPr>
        <w:t xml:space="preserve"> именно </w:t>
      </w:r>
      <w:r w:rsidR="00E23FD2" w:rsidRPr="0040053F">
        <w:rPr>
          <w:szCs w:val="28"/>
        </w:rPr>
        <w:t xml:space="preserve">атрибутивные конструкции, а не предикативные. Первый вид сочетания предполагает, что прилагательное </w:t>
      </w:r>
      <w:r w:rsidR="00AF4A87" w:rsidRPr="0040053F">
        <w:rPr>
          <w:szCs w:val="28"/>
        </w:rPr>
        <w:t>семантически</w:t>
      </w:r>
      <w:r w:rsidR="00E23FD2" w:rsidRPr="0040053F">
        <w:rPr>
          <w:szCs w:val="28"/>
        </w:rPr>
        <w:t xml:space="preserve"> согласуется с именем </w:t>
      </w:r>
      <w:r w:rsidR="00AF4A87" w:rsidRPr="0040053F">
        <w:rPr>
          <w:szCs w:val="28"/>
        </w:rPr>
        <w:t xml:space="preserve">существительным, а во втором случае существительному </w:t>
      </w:r>
      <w:r w:rsidR="004D6738" w:rsidRPr="0040053F">
        <w:rPr>
          <w:szCs w:val="28"/>
        </w:rPr>
        <w:t xml:space="preserve">может </w:t>
      </w:r>
      <w:r w:rsidR="00AF4A87" w:rsidRPr="0040053F">
        <w:rPr>
          <w:szCs w:val="28"/>
        </w:rPr>
        <w:t>приписыват</w:t>
      </w:r>
      <w:r w:rsidR="004D6738" w:rsidRPr="0040053F">
        <w:rPr>
          <w:szCs w:val="28"/>
        </w:rPr>
        <w:t>ь</w:t>
      </w:r>
      <w:r w:rsidR="00AF4A87" w:rsidRPr="0040053F">
        <w:rPr>
          <w:szCs w:val="28"/>
        </w:rPr>
        <w:t>ся какой-то случайный внешний признак (</w:t>
      </w:r>
      <w:proofErr w:type="spellStart"/>
      <w:r w:rsidR="00AF4A87" w:rsidRPr="0040053F">
        <w:rPr>
          <w:szCs w:val="28"/>
        </w:rPr>
        <w:t>Рахилина</w:t>
      </w:r>
      <w:proofErr w:type="spellEnd"/>
      <w:r w:rsidR="00AF4A87" w:rsidRPr="0040053F">
        <w:rPr>
          <w:szCs w:val="28"/>
        </w:rPr>
        <w:t xml:space="preserve"> 2008).</w:t>
      </w:r>
      <w:r w:rsidR="003C2B8F" w:rsidRPr="0040053F">
        <w:rPr>
          <w:szCs w:val="28"/>
        </w:rPr>
        <w:t xml:space="preserve"> Так</w:t>
      </w:r>
      <w:r w:rsidR="00B211D0" w:rsidRPr="0040053F">
        <w:rPr>
          <w:szCs w:val="28"/>
        </w:rPr>
        <w:t>им образом</w:t>
      </w:r>
      <w:r w:rsidR="003C2B8F" w:rsidRPr="0040053F">
        <w:rPr>
          <w:szCs w:val="28"/>
        </w:rPr>
        <w:t>, чтобы избежать случайн</w:t>
      </w:r>
      <w:r w:rsidR="00745288" w:rsidRPr="0040053F">
        <w:rPr>
          <w:szCs w:val="28"/>
        </w:rPr>
        <w:t>ых результатов</w:t>
      </w:r>
      <w:r w:rsidR="003C2B8F" w:rsidRPr="0040053F">
        <w:rPr>
          <w:szCs w:val="28"/>
        </w:rPr>
        <w:t>, мы смотрим только на атрибутивные конструкции.</w:t>
      </w:r>
    </w:p>
    <w:p w14:paraId="62D87E0D" w14:textId="1EC2EEF2" w:rsidR="00743AD0" w:rsidRPr="0040053F" w:rsidRDefault="00743AD0" w:rsidP="00743AD0">
      <w:pPr>
        <w:spacing w:line="360" w:lineRule="auto"/>
        <w:ind w:firstLine="567"/>
        <w:rPr>
          <w:szCs w:val="28"/>
        </w:rPr>
      </w:pPr>
      <w:r w:rsidRPr="0040053F">
        <w:rPr>
          <w:b/>
          <w:szCs w:val="28"/>
        </w:rPr>
        <w:t>Цель</w:t>
      </w:r>
      <w:r w:rsidR="008D4C40" w:rsidRPr="0040053F">
        <w:rPr>
          <w:b/>
          <w:szCs w:val="28"/>
        </w:rPr>
        <w:t>ю</w:t>
      </w:r>
      <w:r w:rsidRPr="0040053F">
        <w:rPr>
          <w:szCs w:val="28"/>
        </w:rPr>
        <w:t xml:space="preserve"> работы </w:t>
      </w:r>
      <w:r w:rsidR="008D4C40" w:rsidRPr="0040053F">
        <w:rPr>
          <w:szCs w:val="28"/>
        </w:rPr>
        <w:t xml:space="preserve">является </w:t>
      </w:r>
      <w:r w:rsidRPr="0040053F">
        <w:rPr>
          <w:szCs w:val="28"/>
        </w:rPr>
        <w:t>синхронное типологическое</w:t>
      </w:r>
      <w:r w:rsidR="00745288" w:rsidRPr="0040053F">
        <w:rPr>
          <w:szCs w:val="28"/>
        </w:rPr>
        <w:t xml:space="preserve"> описание лексико-семантического поля </w:t>
      </w:r>
      <w:r w:rsidRPr="0040053F">
        <w:rPr>
          <w:szCs w:val="28"/>
        </w:rPr>
        <w:t xml:space="preserve">качественных прилагательных со значением </w:t>
      </w:r>
      <w:r w:rsidR="00745288" w:rsidRPr="0040053F">
        <w:rPr>
          <w:szCs w:val="28"/>
        </w:rPr>
        <w:t>‘</w:t>
      </w:r>
      <w:proofErr w:type="spellStart"/>
      <w:r w:rsidR="00745288" w:rsidRPr="0040053F">
        <w:rPr>
          <w:szCs w:val="28"/>
        </w:rPr>
        <w:t>cухой</w:t>
      </w:r>
      <w:proofErr w:type="spellEnd"/>
      <w:r w:rsidR="00745288" w:rsidRPr="0040053F">
        <w:rPr>
          <w:szCs w:val="28"/>
        </w:rPr>
        <w:t xml:space="preserve">’ </w:t>
      </w:r>
      <w:r w:rsidRPr="0040053F">
        <w:rPr>
          <w:szCs w:val="28"/>
        </w:rPr>
        <w:t xml:space="preserve">и анализ </w:t>
      </w:r>
      <w:r w:rsidR="00B211D0" w:rsidRPr="0040053F">
        <w:rPr>
          <w:szCs w:val="28"/>
        </w:rPr>
        <w:t xml:space="preserve">их </w:t>
      </w:r>
      <w:r w:rsidRPr="0040053F">
        <w:rPr>
          <w:szCs w:val="28"/>
        </w:rPr>
        <w:t>семантиче</w:t>
      </w:r>
      <w:r w:rsidR="004038AD" w:rsidRPr="0040053F">
        <w:rPr>
          <w:szCs w:val="28"/>
        </w:rPr>
        <w:t>ских сдвигов.</w:t>
      </w:r>
    </w:p>
    <w:p w14:paraId="266895B6" w14:textId="77777777" w:rsidR="008D4C40" w:rsidRPr="0040053F" w:rsidRDefault="008D4C40" w:rsidP="008D4C40">
      <w:pPr>
        <w:spacing w:line="360" w:lineRule="auto"/>
        <w:ind w:firstLine="567"/>
      </w:pPr>
      <w:r w:rsidRPr="0040053F">
        <w:t xml:space="preserve">Данная работа предполагает постановку и решение следующих </w:t>
      </w:r>
      <w:r w:rsidRPr="0040053F">
        <w:rPr>
          <w:b/>
        </w:rPr>
        <w:t>задач</w:t>
      </w:r>
      <w:r w:rsidRPr="0040053F">
        <w:t>:</w:t>
      </w:r>
    </w:p>
    <w:p w14:paraId="15442A8E" w14:textId="367F81CC" w:rsidR="008D4C40" w:rsidRPr="0040053F" w:rsidRDefault="008D4C40" w:rsidP="008D4C4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 xml:space="preserve">Определение </w:t>
      </w:r>
      <w:proofErr w:type="spellStart"/>
      <w:r w:rsidR="00B211D0" w:rsidRPr="0040053F">
        <w:rPr>
          <w:rFonts w:ascii="Times New Roman" w:hAnsi="Times New Roman"/>
          <w:sz w:val="24"/>
          <w:szCs w:val="24"/>
        </w:rPr>
        <w:t>прототипических</w:t>
      </w:r>
      <w:proofErr w:type="spellEnd"/>
      <w:r w:rsidR="00B211D0" w:rsidRPr="0040053F">
        <w:rPr>
          <w:rFonts w:ascii="Times New Roman" w:hAnsi="Times New Roman"/>
          <w:sz w:val="24"/>
          <w:szCs w:val="24"/>
        </w:rPr>
        <w:t xml:space="preserve"> </w:t>
      </w:r>
      <w:r w:rsidRPr="0040053F">
        <w:rPr>
          <w:rFonts w:ascii="Times New Roman" w:hAnsi="Times New Roman"/>
          <w:sz w:val="24"/>
          <w:szCs w:val="24"/>
        </w:rPr>
        <w:t xml:space="preserve">ситуаций на основе родного – русского – языка, </w:t>
      </w:r>
      <w:r w:rsidR="0007324D" w:rsidRPr="0040053F">
        <w:rPr>
          <w:rFonts w:ascii="Times New Roman" w:hAnsi="Times New Roman"/>
          <w:sz w:val="24"/>
          <w:szCs w:val="24"/>
        </w:rPr>
        <w:t xml:space="preserve">которые </w:t>
      </w:r>
      <w:proofErr w:type="spellStart"/>
      <w:r w:rsidR="0007324D" w:rsidRPr="0040053F">
        <w:rPr>
          <w:rFonts w:ascii="Times New Roman" w:hAnsi="Times New Roman"/>
          <w:sz w:val="24"/>
          <w:szCs w:val="24"/>
        </w:rPr>
        <w:t>релевантны</w:t>
      </w:r>
      <w:proofErr w:type="spellEnd"/>
      <w:r w:rsidR="0007324D" w:rsidRPr="0040053F">
        <w:rPr>
          <w:rFonts w:ascii="Times New Roman" w:hAnsi="Times New Roman"/>
          <w:sz w:val="24"/>
          <w:szCs w:val="24"/>
        </w:rPr>
        <w:t xml:space="preserve"> для семантики признака ‘сухой’</w:t>
      </w:r>
    </w:p>
    <w:p w14:paraId="73214F57" w14:textId="77777777" w:rsidR="008D4C40" w:rsidRPr="0040053F" w:rsidRDefault="008D4C40" w:rsidP="008D4C4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Составление анкеты, включающую выделенные фреймы</w:t>
      </w:r>
    </w:p>
    <w:p w14:paraId="5FEDC0ED" w14:textId="2BD0E61D" w:rsidR="008D4C40" w:rsidRPr="0040053F" w:rsidRDefault="0007324D" w:rsidP="008D4C4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Опрос информантов при помощи составленной анкеты и доработка набора фреймов с учетом полученных данных</w:t>
      </w:r>
    </w:p>
    <w:p w14:paraId="3F0F3BE9" w14:textId="7D0BC0BB" w:rsidR="008D4C40" w:rsidRPr="0040053F" w:rsidRDefault="008D4C40" w:rsidP="008D4C4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 xml:space="preserve">Проведение сравнительного анализа по разным языкам и </w:t>
      </w:r>
      <w:r w:rsidR="0007324D" w:rsidRPr="0040053F">
        <w:rPr>
          <w:rFonts w:ascii="Times New Roman" w:hAnsi="Times New Roman"/>
          <w:sz w:val="24"/>
          <w:szCs w:val="24"/>
        </w:rPr>
        <w:t>выявление различий между лексемами</w:t>
      </w:r>
    </w:p>
    <w:p w14:paraId="467A1E21" w14:textId="77777777" w:rsidR="00B211D0" w:rsidRPr="0040053F" w:rsidRDefault="00B211D0" w:rsidP="008D4C4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Построение семантической карты для семантического поля ‘сухой’</w:t>
      </w:r>
    </w:p>
    <w:p w14:paraId="55E2B293" w14:textId="09D69B39" w:rsidR="00743AD0" w:rsidRPr="0040053F" w:rsidRDefault="00992E5B" w:rsidP="00992E5B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Предмет исследования данной работы </w:t>
      </w:r>
      <w:r w:rsidRPr="0040053F">
        <w:rPr>
          <w:b/>
          <w:szCs w:val="28"/>
        </w:rPr>
        <w:t>актуален</w:t>
      </w:r>
      <w:r w:rsidRPr="0040053F">
        <w:rPr>
          <w:szCs w:val="28"/>
        </w:rPr>
        <w:t xml:space="preserve">, и это обусловлено тем, что, во-первых, ранее никто не проводил лексико-типологическое исследование семантического поля ‘сухой’, во-вторых, </w:t>
      </w:r>
      <w:r w:rsidR="0007324D" w:rsidRPr="0040053F">
        <w:t xml:space="preserve">типологическая перспектива позволит </w:t>
      </w:r>
      <w:r w:rsidR="0007324D" w:rsidRPr="0040053F">
        <w:lastRenderedPageBreak/>
        <w:t>уточнить семантику лексем изучаемого поля в каждом языке, что позволит улучшить некоторые словарные статьи в толковых и переводных словарях</w:t>
      </w:r>
      <w:r w:rsidRPr="0040053F">
        <w:rPr>
          <w:szCs w:val="28"/>
        </w:rPr>
        <w:t xml:space="preserve">, и, в-третьих, </w:t>
      </w:r>
      <w:r w:rsidR="00927FF8" w:rsidRPr="0040053F">
        <w:rPr>
          <w:szCs w:val="28"/>
        </w:rPr>
        <w:t xml:space="preserve">фреймовый </w:t>
      </w:r>
      <w:r w:rsidRPr="0040053F">
        <w:rPr>
          <w:szCs w:val="28"/>
        </w:rPr>
        <w:t xml:space="preserve">подход будет дополнен психолингвистическими стимулами, </w:t>
      </w:r>
      <w:r w:rsidR="0007324D" w:rsidRPr="0040053F">
        <w:t>что позволит проверить эффективность такого комбинированного метода.</w:t>
      </w:r>
    </w:p>
    <w:p w14:paraId="74E9A264" w14:textId="77777777" w:rsidR="00C14817" w:rsidRPr="0040053F" w:rsidRDefault="00C14817" w:rsidP="000861E8">
      <w:pPr>
        <w:pStyle w:val="2"/>
        <w:numPr>
          <w:ilvl w:val="0"/>
          <w:numId w:val="6"/>
        </w:numPr>
        <w:spacing w:before="120"/>
        <w:ind w:left="0" w:firstLine="567"/>
        <w:rPr>
          <w:rFonts w:cs="Times New Roman"/>
          <w:i/>
        </w:rPr>
      </w:pPr>
      <w:bookmarkStart w:id="4" w:name="_Toc482628275"/>
      <w:r w:rsidRPr="0040053F">
        <w:rPr>
          <w:rFonts w:cs="Times New Roman"/>
          <w:i/>
        </w:rPr>
        <w:t>Материал</w:t>
      </w:r>
      <w:bookmarkEnd w:id="4"/>
    </w:p>
    <w:p w14:paraId="4207D33C" w14:textId="77777777" w:rsidR="00096B13" w:rsidRPr="0040053F" w:rsidRDefault="002B4285" w:rsidP="002B4285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Данное исследование проводилось на X языках: русский, английский. В ходе работы использовались следующие </w:t>
      </w:r>
      <w:r w:rsidRPr="0040053F">
        <w:rPr>
          <w:b/>
          <w:szCs w:val="28"/>
        </w:rPr>
        <w:t>источники</w:t>
      </w:r>
      <w:r w:rsidRPr="0040053F">
        <w:rPr>
          <w:szCs w:val="28"/>
        </w:rPr>
        <w:t>:</w:t>
      </w:r>
    </w:p>
    <w:p w14:paraId="413F76D8" w14:textId="77777777" w:rsidR="005907AB" w:rsidRPr="0040053F" w:rsidRDefault="005907AB" w:rsidP="005907AB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Словари</w:t>
      </w:r>
    </w:p>
    <w:p w14:paraId="3ABF1256" w14:textId="77DD6392" w:rsidR="005907AB" w:rsidRPr="0040053F" w:rsidRDefault="00A103C6" w:rsidP="002B4285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С помощью толковых словарей и словарей синонимов на русском и английском языках </w:t>
      </w:r>
      <w:r w:rsidR="0007324D" w:rsidRPr="0040053F">
        <w:t xml:space="preserve">составлен предварительный набор фреймов, которые </w:t>
      </w:r>
      <w:proofErr w:type="spellStart"/>
      <w:r w:rsidR="0007324D" w:rsidRPr="0040053F">
        <w:t>релевантны</w:t>
      </w:r>
      <w:proofErr w:type="spellEnd"/>
      <w:r w:rsidR="0007324D" w:rsidRPr="0040053F">
        <w:t xml:space="preserve"> для семантики признака ‘сухой’</w:t>
      </w:r>
      <w:r w:rsidR="0007324D" w:rsidRPr="0040053F">
        <w:rPr>
          <w:szCs w:val="28"/>
        </w:rPr>
        <w:t>. Выделенные концепты</w:t>
      </w:r>
      <w:r w:rsidRPr="0040053F">
        <w:rPr>
          <w:szCs w:val="28"/>
        </w:rPr>
        <w:t xml:space="preserve"> стали основой для сравнения остальных язык</w:t>
      </w:r>
      <w:r w:rsidR="00927FF8" w:rsidRPr="0040053F">
        <w:rPr>
          <w:szCs w:val="28"/>
        </w:rPr>
        <w:t>ов</w:t>
      </w:r>
      <w:r w:rsidRPr="0040053F">
        <w:rPr>
          <w:szCs w:val="28"/>
        </w:rPr>
        <w:t>. Благодаря двуязычным словарям, были обнаружены лексемы, которые обозначали концепт ‘сухой’.</w:t>
      </w:r>
    </w:p>
    <w:p w14:paraId="4F2F4D3A" w14:textId="7146049E" w:rsidR="002B4285" w:rsidRPr="0040053F" w:rsidRDefault="002B4285" w:rsidP="002B428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Корпусные данные</w:t>
      </w:r>
      <w:r w:rsidR="00BE1809" w:rsidRPr="0040053F">
        <w:rPr>
          <w:rStyle w:val="ab"/>
          <w:rFonts w:ascii="Times New Roman" w:hAnsi="Times New Roman"/>
          <w:sz w:val="24"/>
          <w:szCs w:val="24"/>
        </w:rPr>
        <w:footnoteReference w:id="2"/>
      </w:r>
    </w:p>
    <w:p w14:paraId="64B277B2" w14:textId="30553584" w:rsidR="002B4285" w:rsidRPr="0040053F" w:rsidRDefault="003651E4" w:rsidP="005907AB">
      <w:pPr>
        <w:spacing w:line="360" w:lineRule="auto"/>
        <w:ind w:firstLine="567"/>
      </w:pPr>
      <w:r w:rsidRPr="0040053F">
        <w:t>Словари не всегда могут охватить все значения</w:t>
      </w:r>
      <w:r w:rsidR="00C47150" w:rsidRPr="0040053F">
        <w:t xml:space="preserve"> лексемы</w:t>
      </w:r>
      <w:r w:rsidRPr="0040053F">
        <w:t xml:space="preserve">, однако для лексико-типологического исследования действительно важно </w:t>
      </w:r>
      <w:proofErr w:type="gramStart"/>
      <w:r w:rsidR="00C47150" w:rsidRPr="0040053F">
        <w:t>увидеть</w:t>
      </w:r>
      <w:proofErr w:type="gramEnd"/>
      <w:r w:rsidRPr="0040053F">
        <w:t xml:space="preserve"> как можно больше групп существительных, с которыми изучаемая лексема сочетается, чтобы предугадать, какие могут быть различия в выражении значения, в данном случае сухости. Для расширения </w:t>
      </w:r>
      <w:r w:rsidR="00C47150" w:rsidRPr="0040053F">
        <w:t>набора</w:t>
      </w:r>
      <w:r w:rsidRPr="0040053F">
        <w:t xml:space="preserve"> фреймов, связанных с лексемой ‘сухой’, были использованы данные различных корпусов. </w:t>
      </w:r>
      <w:r w:rsidR="0019018D" w:rsidRPr="0040053F">
        <w:t>Кроме того, корпусные данные позволяют верифицировать данные, полученные в результате опроса информантов.</w:t>
      </w:r>
    </w:p>
    <w:p w14:paraId="2DA6C866" w14:textId="2904A64E" w:rsidR="002B4285" w:rsidRPr="0040053F" w:rsidRDefault="00BE1809" w:rsidP="002B428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Данные, полученные в результате анкетирования информантов и консультаций с экспертами</w:t>
      </w:r>
    </w:p>
    <w:p w14:paraId="7262B7A2" w14:textId="6307CAC1" w:rsidR="003651E4" w:rsidRPr="0040053F" w:rsidRDefault="001A6FDB" w:rsidP="00BE1809">
      <w:pPr>
        <w:spacing w:line="360" w:lineRule="auto"/>
        <w:ind w:firstLine="567"/>
      </w:pPr>
      <w:r w:rsidRPr="0040053F">
        <w:t xml:space="preserve">Корпуса не всегда отражают полную картину употребления определённой лексемы, так как </w:t>
      </w:r>
      <w:r w:rsidR="00BE1809" w:rsidRPr="0040053F">
        <w:t>в современных языках часто функционирует множество частотных выражений, не попадающих в корпуса</w:t>
      </w:r>
      <w:r w:rsidRPr="0040053F">
        <w:t xml:space="preserve">, которые не вошли в корпус, но носители используют намного чаще, чем те, которые представлены в корпусе. </w:t>
      </w:r>
      <w:r w:rsidR="00BE1809" w:rsidRPr="0040053F">
        <w:lastRenderedPageBreak/>
        <w:t>Кроме того,</w:t>
      </w:r>
      <w:r w:rsidRPr="0040053F">
        <w:t xml:space="preserve"> не у всех языков есть большие корпуса текстов, что затрудняет описание лексических единиц в них. </w:t>
      </w:r>
      <w:r w:rsidR="00BE1809" w:rsidRPr="0040053F">
        <w:t xml:space="preserve">В этой связи </w:t>
      </w:r>
      <w:r w:rsidRPr="0040053F">
        <w:t xml:space="preserve">исследователи часто прибегают к анкетированию и опросу носителей языков. </w:t>
      </w:r>
      <w:r w:rsidR="00BE1809" w:rsidRPr="0040053F">
        <w:t>Анкета была создана в двух вариантах: английском (Приложение 1) и русском (Приложение 2).</w:t>
      </w:r>
    </w:p>
    <w:p w14:paraId="67C375D5" w14:textId="06CBD440" w:rsidR="00C46283" w:rsidRPr="0040053F" w:rsidRDefault="002A63F1" w:rsidP="002A63F1">
      <w:pPr>
        <w:spacing w:line="360" w:lineRule="auto"/>
        <w:ind w:firstLine="567"/>
      </w:pPr>
      <w:r w:rsidRPr="0040053F">
        <w:t xml:space="preserve">Таким образом, </w:t>
      </w:r>
      <w:r w:rsidRPr="0040053F">
        <w:rPr>
          <w:b/>
        </w:rPr>
        <w:t>ход</w:t>
      </w:r>
      <w:r w:rsidRPr="0040053F">
        <w:t xml:space="preserve"> работы</w:t>
      </w:r>
      <w:r w:rsidR="00AC74D2" w:rsidRPr="0040053F">
        <w:t xml:space="preserve">, </w:t>
      </w:r>
      <w:r w:rsidR="009C198E" w:rsidRPr="0040053F">
        <w:t>связанной со сбором материала</w:t>
      </w:r>
      <w:r w:rsidR="00AC74D2" w:rsidRPr="0040053F">
        <w:t>,</w:t>
      </w:r>
      <w:r w:rsidRPr="0040053F">
        <w:t xml:space="preserve"> состоит из следующих этапов:</w:t>
      </w:r>
    </w:p>
    <w:p w14:paraId="508C4AB7" w14:textId="24F16214" w:rsidR="002A63F1" w:rsidRPr="0040053F" w:rsidRDefault="002A63F1" w:rsidP="00AC74D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 xml:space="preserve">Выделение </w:t>
      </w:r>
      <w:r w:rsidR="00AC74D2" w:rsidRPr="0040053F">
        <w:rPr>
          <w:rFonts w:ascii="Times New Roman" w:hAnsi="Times New Roman"/>
          <w:sz w:val="24"/>
          <w:szCs w:val="24"/>
        </w:rPr>
        <w:t xml:space="preserve">групп существительных, которые сочетаются с анализируемой лексемой, в родном языке при помощи </w:t>
      </w:r>
      <w:r w:rsidR="009C198E" w:rsidRPr="0040053F">
        <w:rPr>
          <w:rFonts w:ascii="Times New Roman" w:hAnsi="Times New Roman"/>
          <w:sz w:val="24"/>
          <w:szCs w:val="24"/>
        </w:rPr>
        <w:t>корпусов</w:t>
      </w:r>
      <w:r w:rsidR="00AC74D2" w:rsidRPr="0040053F">
        <w:rPr>
          <w:rFonts w:ascii="Times New Roman" w:hAnsi="Times New Roman"/>
          <w:sz w:val="24"/>
          <w:szCs w:val="24"/>
        </w:rPr>
        <w:t xml:space="preserve"> с проверкой по </w:t>
      </w:r>
      <w:r w:rsidR="009C198E" w:rsidRPr="0040053F">
        <w:rPr>
          <w:rFonts w:ascii="Times New Roman" w:hAnsi="Times New Roman"/>
          <w:sz w:val="24"/>
          <w:szCs w:val="24"/>
        </w:rPr>
        <w:t>словарям</w:t>
      </w:r>
    </w:p>
    <w:p w14:paraId="311B1C42" w14:textId="2024EBAA" w:rsidR="00AC74D2" w:rsidRPr="0040053F" w:rsidRDefault="00AC74D2" w:rsidP="00AC74D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>Составление анкет</w:t>
      </w:r>
      <w:r w:rsidR="009C198E" w:rsidRPr="0040053F">
        <w:rPr>
          <w:rFonts w:ascii="Times New Roman" w:hAnsi="Times New Roman"/>
          <w:sz w:val="24"/>
          <w:szCs w:val="24"/>
        </w:rPr>
        <w:t xml:space="preserve"> с учетом типов употребления интересующих нас слов, найденных в словарях, корпусах и в сети Интернет</w:t>
      </w:r>
    </w:p>
    <w:p w14:paraId="7817D847" w14:textId="72BE6271" w:rsidR="00C46283" w:rsidRPr="0040053F" w:rsidRDefault="00AC74D2" w:rsidP="00AC74D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0053F">
        <w:rPr>
          <w:rFonts w:ascii="Times New Roman" w:hAnsi="Times New Roman"/>
          <w:sz w:val="24"/>
          <w:szCs w:val="24"/>
        </w:rPr>
        <w:t xml:space="preserve">Опрос носителей, </w:t>
      </w:r>
      <w:r w:rsidR="009C198E" w:rsidRPr="0040053F">
        <w:rPr>
          <w:rFonts w:ascii="Times New Roman" w:hAnsi="Times New Roman"/>
          <w:sz w:val="24"/>
          <w:szCs w:val="24"/>
        </w:rPr>
        <w:t>выявление семантических особенностей</w:t>
      </w:r>
      <w:r w:rsidRPr="0040053F">
        <w:rPr>
          <w:rFonts w:ascii="Times New Roman" w:hAnsi="Times New Roman"/>
          <w:sz w:val="24"/>
          <w:szCs w:val="24"/>
        </w:rPr>
        <w:t>, относящиеся к семантическому полю исследуемого концепта</w:t>
      </w:r>
    </w:p>
    <w:p w14:paraId="45D126DC" w14:textId="77777777" w:rsidR="00C14817" w:rsidRPr="0040053F" w:rsidRDefault="00C14817" w:rsidP="00DF7274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5" w:name="_Toc482628276"/>
      <w:r w:rsidRPr="0040053F">
        <w:rPr>
          <w:rFonts w:cs="Times New Roman"/>
          <w:b/>
        </w:rPr>
        <w:t>Общее описание семантического поля</w:t>
      </w:r>
      <w:r w:rsidR="00A56D39" w:rsidRPr="0040053F">
        <w:rPr>
          <w:rFonts w:cs="Times New Roman"/>
          <w:b/>
        </w:rPr>
        <w:t xml:space="preserve"> ‘сухой’</w:t>
      </w:r>
      <w:bookmarkEnd w:id="5"/>
    </w:p>
    <w:p w14:paraId="03CCA48F" w14:textId="77777777" w:rsidR="00A56D39" w:rsidRPr="0040053F" w:rsidRDefault="00A56D39" w:rsidP="000861E8">
      <w:pPr>
        <w:pStyle w:val="2"/>
        <w:numPr>
          <w:ilvl w:val="0"/>
          <w:numId w:val="11"/>
        </w:numPr>
        <w:spacing w:before="120"/>
        <w:ind w:left="0" w:firstLine="567"/>
        <w:rPr>
          <w:rFonts w:cs="Times New Roman"/>
          <w:i/>
        </w:rPr>
      </w:pPr>
      <w:bookmarkStart w:id="6" w:name="_Toc482628277"/>
      <w:r w:rsidRPr="0040053F">
        <w:rPr>
          <w:rFonts w:cs="Times New Roman"/>
          <w:i/>
        </w:rPr>
        <w:t>Краткий обзор предшествующих исследований значения ‘сухой’</w:t>
      </w:r>
      <w:bookmarkEnd w:id="6"/>
    </w:p>
    <w:p w14:paraId="5CD1C53C" w14:textId="2B29C8C9" w:rsidR="00B63C80" w:rsidRPr="0040053F" w:rsidRDefault="00593D46" w:rsidP="00981FFF">
      <w:pPr>
        <w:spacing w:line="360" w:lineRule="auto"/>
        <w:ind w:firstLine="567"/>
        <w:rPr>
          <w:szCs w:val="28"/>
        </w:rPr>
      </w:pPr>
      <w:r w:rsidRPr="0040053F">
        <w:t>Наиболее полное из существующих</w:t>
      </w:r>
      <w:r w:rsidRPr="0040053F">
        <w:rPr>
          <w:szCs w:val="28"/>
        </w:rPr>
        <w:t xml:space="preserve"> </w:t>
      </w:r>
      <w:r w:rsidR="00202BCD" w:rsidRPr="0040053F">
        <w:rPr>
          <w:szCs w:val="28"/>
        </w:rPr>
        <w:t xml:space="preserve">представление о значении слова </w:t>
      </w:r>
      <w:r w:rsidR="00202BCD" w:rsidRPr="0040053F">
        <w:rPr>
          <w:i/>
          <w:szCs w:val="28"/>
        </w:rPr>
        <w:t>сухой</w:t>
      </w:r>
      <w:r w:rsidR="00202BCD" w:rsidRPr="0040053F">
        <w:rPr>
          <w:szCs w:val="28"/>
        </w:rPr>
        <w:t xml:space="preserve"> представлено в «Новом объяснительном словаре синонимов русского языка» </w:t>
      </w:r>
      <w:r w:rsidR="00567146" w:rsidRPr="0040053F">
        <w:rPr>
          <w:szCs w:val="28"/>
        </w:rPr>
        <w:t xml:space="preserve">и в </w:t>
      </w:r>
      <w:r w:rsidR="00602D76" w:rsidRPr="0040053F">
        <w:rPr>
          <w:szCs w:val="28"/>
        </w:rPr>
        <w:t xml:space="preserve">исследовании </w:t>
      </w:r>
      <w:proofErr w:type="spellStart"/>
      <w:r w:rsidR="00602D76" w:rsidRPr="0040053F">
        <w:rPr>
          <w:szCs w:val="28"/>
        </w:rPr>
        <w:t>С.М.Толстой</w:t>
      </w:r>
      <w:proofErr w:type="spellEnd"/>
      <w:r w:rsidR="00602D76" w:rsidRPr="0040053F">
        <w:rPr>
          <w:szCs w:val="28"/>
        </w:rPr>
        <w:t xml:space="preserve"> </w:t>
      </w:r>
      <w:r w:rsidR="00567146" w:rsidRPr="0040053F">
        <w:rPr>
          <w:szCs w:val="28"/>
        </w:rPr>
        <w:t xml:space="preserve">«Пространство слова. Лексическая семантика в общеславянской перспективе» (Толстая 2008). </w:t>
      </w:r>
      <w:r w:rsidR="00B3011E" w:rsidRPr="0040053F">
        <w:t>С опорой на эти источники был выделен начальный набор фреймов, который затем расширялся в ходе корпусного исследования</w:t>
      </w:r>
      <w:r w:rsidR="00567146" w:rsidRPr="0040053F">
        <w:rPr>
          <w:szCs w:val="28"/>
        </w:rPr>
        <w:t>.</w:t>
      </w:r>
    </w:p>
    <w:p w14:paraId="76886CFB" w14:textId="71279F0C" w:rsidR="009F0646" w:rsidRPr="0040053F" w:rsidRDefault="00567146" w:rsidP="009F0646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В (Апресян 2003) для русского языка выделяется четыре </w:t>
      </w:r>
      <w:r w:rsidR="006904C6" w:rsidRPr="0040053F">
        <w:rPr>
          <w:szCs w:val="28"/>
        </w:rPr>
        <w:t xml:space="preserve">основных </w:t>
      </w:r>
      <w:r w:rsidRPr="0040053F">
        <w:rPr>
          <w:szCs w:val="28"/>
        </w:rPr>
        <w:t xml:space="preserve">различительных контекста для слова </w:t>
      </w:r>
      <w:r w:rsidRPr="0040053F">
        <w:rPr>
          <w:i/>
          <w:szCs w:val="28"/>
        </w:rPr>
        <w:t>сухой</w:t>
      </w:r>
      <w:r w:rsidR="006904C6" w:rsidRPr="0040053F">
        <w:rPr>
          <w:szCs w:val="28"/>
        </w:rPr>
        <w:t>.</w:t>
      </w:r>
      <w:r w:rsidRPr="0040053F">
        <w:rPr>
          <w:szCs w:val="28"/>
        </w:rPr>
        <w:t xml:space="preserve"> </w:t>
      </w:r>
      <w:r w:rsidR="00103028" w:rsidRPr="0040053F">
        <w:rPr>
          <w:szCs w:val="28"/>
        </w:rPr>
        <w:t xml:space="preserve">В целом, лексема </w:t>
      </w:r>
      <w:r w:rsidR="00103028" w:rsidRPr="0040053F">
        <w:rPr>
          <w:i/>
          <w:szCs w:val="28"/>
        </w:rPr>
        <w:t>сухой</w:t>
      </w:r>
      <w:r w:rsidR="00103028" w:rsidRPr="0040053F">
        <w:rPr>
          <w:szCs w:val="28"/>
        </w:rPr>
        <w:t xml:space="preserve"> во всех </w:t>
      </w:r>
      <w:r w:rsidR="00602D76" w:rsidRPr="0040053F">
        <w:rPr>
          <w:szCs w:val="28"/>
        </w:rPr>
        <w:t xml:space="preserve">ее </w:t>
      </w:r>
      <w:r w:rsidR="00103028" w:rsidRPr="0040053F">
        <w:rPr>
          <w:szCs w:val="28"/>
        </w:rPr>
        <w:t xml:space="preserve">значениях указывает на то, что свойство сухости, которым обладает предмет, отличает его от других. </w:t>
      </w:r>
      <w:r w:rsidR="006904C6" w:rsidRPr="0040053F">
        <w:rPr>
          <w:i/>
          <w:szCs w:val="28"/>
        </w:rPr>
        <w:t>С</w:t>
      </w:r>
      <w:r w:rsidR="00281132" w:rsidRPr="0040053F">
        <w:rPr>
          <w:i/>
          <w:szCs w:val="28"/>
        </w:rPr>
        <w:t>ухой</w:t>
      </w:r>
      <w:r w:rsidR="006904C6" w:rsidRPr="0040053F">
        <w:rPr>
          <w:i/>
          <w:szCs w:val="28"/>
        </w:rPr>
        <w:t xml:space="preserve"> 1</w:t>
      </w:r>
      <w:r w:rsidR="00281132" w:rsidRPr="0040053F">
        <w:rPr>
          <w:szCs w:val="28"/>
        </w:rPr>
        <w:t xml:space="preserve"> как антоним к </w:t>
      </w:r>
      <w:r w:rsidR="00281132" w:rsidRPr="0040053F">
        <w:rPr>
          <w:i/>
          <w:szCs w:val="28"/>
        </w:rPr>
        <w:t>мокрый</w:t>
      </w:r>
      <w:r w:rsidR="00281132" w:rsidRPr="0040053F">
        <w:rPr>
          <w:szCs w:val="28"/>
        </w:rPr>
        <w:t xml:space="preserve">, </w:t>
      </w:r>
      <w:r w:rsidR="00281132" w:rsidRPr="0040053F">
        <w:rPr>
          <w:i/>
          <w:szCs w:val="28"/>
        </w:rPr>
        <w:t>влажный</w:t>
      </w:r>
      <w:r w:rsidR="00281132" w:rsidRPr="0040053F">
        <w:rPr>
          <w:szCs w:val="28"/>
        </w:rPr>
        <w:t xml:space="preserve">, </w:t>
      </w:r>
      <w:r w:rsidR="00281132" w:rsidRPr="0040053F">
        <w:rPr>
          <w:i/>
          <w:szCs w:val="28"/>
        </w:rPr>
        <w:t>сырой</w:t>
      </w:r>
      <w:r w:rsidR="00281132" w:rsidRPr="0040053F">
        <w:rPr>
          <w:szCs w:val="28"/>
        </w:rPr>
        <w:t xml:space="preserve"> описывает такой предмет, который не имеет влаги снаружи или внутри.</w:t>
      </w:r>
      <w:r w:rsidR="00E02597" w:rsidRPr="0040053F">
        <w:rPr>
          <w:szCs w:val="28"/>
        </w:rPr>
        <w:t xml:space="preserve"> Говорящий использует описываемую лексему в данном значении, когда предполагает, что влага внутри или снаружи объекта должна или может быть, но её не наблюдается, </w:t>
      </w:r>
      <w:proofErr w:type="gramStart"/>
      <w:r w:rsidR="00E02597" w:rsidRPr="0040053F">
        <w:rPr>
          <w:szCs w:val="28"/>
        </w:rPr>
        <w:t>или</w:t>
      </w:r>
      <w:proofErr w:type="gramEnd"/>
      <w:r w:rsidR="00E02597" w:rsidRPr="0040053F">
        <w:rPr>
          <w:szCs w:val="28"/>
        </w:rPr>
        <w:t xml:space="preserve"> когда нужно выделить предмет </w:t>
      </w:r>
      <w:r w:rsidR="00C26F94" w:rsidRPr="0040053F">
        <w:rPr>
          <w:szCs w:val="28"/>
        </w:rPr>
        <w:t>среди тех объектов, которые имею</w:t>
      </w:r>
      <w:r w:rsidR="00E02597" w:rsidRPr="0040053F">
        <w:rPr>
          <w:szCs w:val="28"/>
        </w:rPr>
        <w:t>т влагу.</w:t>
      </w:r>
      <w:r w:rsidR="00C26F94" w:rsidRPr="0040053F">
        <w:rPr>
          <w:szCs w:val="28"/>
        </w:rPr>
        <w:t xml:space="preserve"> К последней ситуации также относя</w:t>
      </w:r>
      <w:r w:rsidR="009F0646" w:rsidRPr="0040053F">
        <w:rPr>
          <w:szCs w:val="28"/>
        </w:rPr>
        <w:t>тся случаи, указывающие на воздушную среду без влаги</w:t>
      </w:r>
      <w:r w:rsidR="00C26F94" w:rsidRPr="0040053F">
        <w:rPr>
          <w:szCs w:val="28"/>
        </w:rPr>
        <w:t>.</w:t>
      </w:r>
      <w:r w:rsidR="0052757A" w:rsidRPr="0040053F">
        <w:rPr>
          <w:szCs w:val="28"/>
        </w:rPr>
        <w:t xml:space="preserve"> </w:t>
      </w:r>
      <w:r w:rsidR="0052757A" w:rsidRPr="0040053F">
        <w:rPr>
          <w:i/>
          <w:szCs w:val="28"/>
        </w:rPr>
        <w:t>Сухой 2</w:t>
      </w:r>
      <w:r w:rsidR="0052757A" w:rsidRPr="0040053F">
        <w:rPr>
          <w:szCs w:val="28"/>
        </w:rPr>
        <w:t xml:space="preserve"> описывает отсутствие </w:t>
      </w:r>
      <w:r w:rsidR="0052757A" w:rsidRPr="0040053F">
        <w:rPr>
          <w:szCs w:val="28"/>
        </w:rPr>
        <w:lastRenderedPageBreak/>
        <w:t>жидкости изначально, присущей предмету</w:t>
      </w:r>
      <w:r w:rsidR="00A75F9C" w:rsidRPr="0040053F">
        <w:rPr>
          <w:szCs w:val="28"/>
        </w:rPr>
        <w:t>. Под жидкостью может пониматься разное</w:t>
      </w:r>
      <w:r w:rsidR="0052757A" w:rsidRPr="0040053F">
        <w:rPr>
          <w:szCs w:val="28"/>
        </w:rPr>
        <w:t xml:space="preserve">: </w:t>
      </w:r>
      <w:r w:rsidR="00A75F9C" w:rsidRPr="0040053F">
        <w:rPr>
          <w:szCs w:val="28"/>
        </w:rPr>
        <w:t xml:space="preserve">жизненные соки в растениях (в словаре описывается значением </w:t>
      </w:r>
      <w:r w:rsidR="00A75F9C" w:rsidRPr="0040053F">
        <w:rPr>
          <w:i/>
          <w:szCs w:val="28"/>
        </w:rPr>
        <w:t>сухой 2.1</w:t>
      </w:r>
      <w:r w:rsidR="00A75F9C" w:rsidRPr="0040053F">
        <w:rPr>
          <w:szCs w:val="28"/>
        </w:rPr>
        <w:t>) и жиры, придающие мягкость предмету (</w:t>
      </w:r>
      <w:r w:rsidR="00A75F9C" w:rsidRPr="0040053F">
        <w:rPr>
          <w:i/>
          <w:szCs w:val="28"/>
        </w:rPr>
        <w:t>сухой 2.2</w:t>
      </w:r>
      <w:r w:rsidR="00A75F9C" w:rsidRPr="0040053F">
        <w:rPr>
          <w:szCs w:val="28"/>
        </w:rPr>
        <w:t>).</w:t>
      </w:r>
      <w:r w:rsidR="00C20D72" w:rsidRPr="0040053F">
        <w:rPr>
          <w:szCs w:val="28"/>
        </w:rPr>
        <w:t xml:space="preserve"> </w:t>
      </w:r>
      <w:r w:rsidR="00C20D72" w:rsidRPr="0040053F">
        <w:rPr>
          <w:i/>
          <w:szCs w:val="28"/>
        </w:rPr>
        <w:t>Сухой 3</w:t>
      </w:r>
      <w:r w:rsidR="00C20D72" w:rsidRPr="0040053F">
        <w:rPr>
          <w:szCs w:val="28"/>
        </w:rPr>
        <w:t xml:space="preserve"> считается квазисинонимом слов </w:t>
      </w:r>
      <w:r w:rsidR="00C20D72" w:rsidRPr="0040053F">
        <w:rPr>
          <w:i/>
          <w:szCs w:val="28"/>
        </w:rPr>
        <w:t>худощавый</w:t>
      </w:r>
      <w:r w:rsidR="00C20D72" w:rsidRPr="0040053F">
        <w:rPr>
          <w:szCs w:val="28"/>
        </w:rPr>
        <w:t xml:space="preserve">, </w:t>
      </w:r>
      <w:r w:rsidR="00C20D72" w:rsidRPr="0040053F">
        <w:rPr>
          <w:i/>
          <w:szCs w:val="28"/>
        </w:rPr>
        <w:t>худой</w:t>
      </w:r>
      <w:r w:rsidR="00C20D72" w:rsidRPr="0040053F">
        <w:rPr>
          <w:szCs w:val="28"/>
        </w:rPr>
        <w:t xml:space="preserve"> и относится к объекту (человеку или животному), объем </w:t>
      </w:r>
      <w:proofErr w:type="gramStart"/>
      <w:r w:rsidR="00C20D72" w:rsidRPr="0040053F">
        <w:rPr>
          <w:szCs w:val="28"/>
        </w:rPr>
        <w:t>тела</w:t>
      </w:r>
      <w:proofErr w:type="gramEnd"/>
      <w:r w:rsidR="00C20D72" w:rsidRPr="0040053F">
        <w:rPr>
          <w:szCs w:val="28"/>
        </w:rPr>
        <w:t xml:space="preserve"> которого меньше среднего.</w:t>
      </w:r>
      <w:r w:rsidR="00623B5D" w:rsidRPr="0040053F">
        <w:rPr>
          <w:szCs w:val="28"/>
        </w:rPr>
        <w:t xml:space="preserve"> Причём </w:t>
      </w:r>
      <w:r w:rsidR="00623B5D" w:rsidRPr="0040053F">
        <w:rPr>
          <w:i/>
          <w:szCs w:val="28"/>
        </w:rPr>
        <w:t>сухой</w:t>
      </w:r>
      <w:r w:rsidR="00623B5D" w:rsidRPr="0040053F">
        <w:rPr>
          <w:szCs w:val="28"/>
        </w:rPr>
        <w:t xml:space="preserve"> отличается от его синонимов рядом признаков: </w:t>
      </w:r>
      <w:r w:rsidR="00623B5D" w:rsidRPr="0040053F">
        <w:rPr>
          <w:i/>
          <w:szCs w:val="28"/>
        </w:rPr>
        <w:t>сухой</w:t>
      </w:r>
      <w:r w:rsidR="00623B5D" w:rsidRPr="0040053F">
        <w:rPr>
          <w:szCs w:val="28"/>
        </w:rPr>
        <w:t xml:space="preserve"> обязательно </w:t>
      </w:r>
      <w:r w:rsidR="00786343" w:rsidRPr="0040053F">
        <w:rPr>
          <w:szCs w:val="28"/>
        </w:rPr>
        <w:t>относится</w:t>
      </w:r>
      <w:r w:rsidR="00623B5D" w:rsidRPr="0040053F">
        <w:rPr>
          <w:szCs w:val="28"/>
        </w:rPr>
        <w:t xml:space="preserve"> </w:t>
      </w:r>
      <w:r w:rsidR="00786343" w:rsidRPr="0040053F">
        <w:rPr>
          <w:szCs w:val="28"/>
        </w:rPr>
        <w:t>к немолодым</w:t>
      </w:r>
      <w:r w:rsidR="00623B5D" w:rsidRPr="0040053F">
        <w:rPr>
          <w:szCs w:val="28"/>
        </w:rPr>
        <w:t xml:space="preserve"> объекта</w:t>
      </w:r>
      <w:r w:rsidR="00786343" w:rsidRPr="0040053F">
        <w:rPr>
          <w:szCs w:val="28"/>
        </w:rPr>
        <w:t>м</w:t>
      </w:r>
      <w:r w:rsidR="00623B5D" w:rsidRPr="0040053F">
        <w:rPr>
          <w:szCs w:val="28"/>
        </w:rPr>
        <w:t xml:space="preserve">, </w:t>
      </w:r>
      <w:r w:rsidR="00786343" w:rsidRPr="0040053F">
        <w:rPr>
          <w:szCs w:val="28"/>
        </w:rPr>
        <w:t xml:space="preserve">указывает на </w:t>
      </w:r>
      <w:r w:rsidR="00B3011E" w:rsidRPr="0040053F">
        <w:rPr>
          <w:szCs w:val="28"/>
        </w:rPr>
        <w:t xml:space="preserve">большую степень </w:t>
      </w:r>
      <w:r w:rsidR="00786343" w:rsidRPr="0040053F">
        <w:rPr>
          <w:szCs w:val="28"/>
        </w:rPr>
        <w:t xml:space="preserve">проявления признака и на определённую причину такого отклонения от нормы, то есть старость или болезнь, и так далее. </w:t>
      </w:r>
      <w:r w:rsidR="00786343" w:rsidRPr="0040053F">
        <w:rPr>
          <w:i/>
          <w:szCs w:val="28"/>
        </w:rPr>
        <w:t>Сухой 4</w:t>
      </w:r>
      <w:r w:rsidR="00786343" w:rsidRPr="0040053F">
        <w:rPr>
          <w:szCs w:val="28"/>
        </w:rPr>
        <w:t xml:space="preserve"> </w:t>
      </w:r>
      <w:r w:rsidR="004D2517" w:rsidRPr="0040053F">
        <w:rPr>
          <w:szCs w:val="28"/>
        </w:rPr>
        <w:t xml:space="preserve">‘холодный, замкнутый’ </w:t>
      </w:r>
      <w:r w:rsidR="00786343" w:rsidRPr="0040053F">
        <w:rPr>
          <w:szCs w:val="28"/>
        </w:rPr>
        <w:t xml:space="preserve">является неточным </w:t>
      </w:r>
      <w:r w:rsidR="00B3011E" w:rsidRPr="0040053F">
        <w:rPr>
          <w:szCs w:val="28"/>
        </w:rPr>
        <w:t>антонимом</w:t>
      </w:r>
      <w:r w:rsidR="00786343" w:rsidRPr="0040053F">
        <w:rPr>
          <w:szCs w:val="28"/>
        </w:rPr>
        <w:t xml:space="preserve"> к </w:t>
      </w:r>
      <w:r w:rsidR="004D2517" w:rsidRPr="0040053F">
        <w:rPr>
          <w:szCs w:val="28"/>
        </w:rPr>
        <w:t xml:space="preserve">прилагательному </w:t>
      </w:r>
      <w:r w:rsidR="004D2517" w:rsidRPr="0040053F">
        <w:rPr>
          <w:i/>
          <w:szCs w:val="28"/>
        </w:rPr>
        <w:t>гостеприимный</w:t>
      </w:r>
      <w:r w:rsidR="004D2517" w:rsidRPr="0040053F">
        <w:rPr>
          <w:szCs w:val="28"/>
        </w:rPr>
        <w:t>.</w:t>
      </w:r>
    </w:p>
    <w:p w14:paraId="6AC9BF62" w14:textId="43D8DF27" w:rsidR="004D2517" w:rsidRPr="0040053F" w:rsidRDefault="004D2517" w:rsidP="00B3011E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Итак, в (Апресян 2003) </w:t>
      </w:r>
      <w:r w:rsidR="00B3011E" w:rsidRPr="0040053F">
        <w:rPr>
          <w:szCs w:val="28"/>
        </w:rPr>
        <w:t>перечислены основные</w:t>
      </w:r>
      <w:r w:rsidR="008D36C4" w:rsidRPr="0040053F">
        <w:rPr>
          <w:szCs w:val="28"/>
        </w:rPr>
        <w:t xml:space="preserve"> ситуации, когда в русском языке принято говорить о сухом предмете, но значения, представленные выше</w:t>
      </w:r>
      <w:r w:rsidR="004545EE" w:rsidRPr="0040053F">
        <w:rPr>
          <w:szCs w:val="28"/>
        </w:rPr>
        <w:t>,</w:t>
      </w:r>
      <w:r w:rsidR="008D36C4" w:rsidRPr="0040053F">
        <w:rPr>
          <w:szCs w:val="28"/>
        </w:rPr>
        <w:t xml:space="preserve"> </w:t>
      </w:r>
      <w:r w:rsidR="00B3011E" w:rsidRPr="0040053F">
        <w:rPr>
          <w:szCs w:val="28"/>
        </w:rPr>
        <w:t>носят достаточно общий характер и не подходят для задач лексико-типологического исследования, поскольку различие между языками могут касаться более тонких нюансов значения, чем те, которые выделены в «Новом объяснительном словаре синонимов русского языка»</w:t>
      </w:r>
      <w:r w:rsidR="008D36C4" w:rsidRPr="0040053F">
        <w:rPr>
          <w:szCs w:val="28"/>
        </w:rPr>
        <w:t>.</w:t>
      </w:r>
    </w:p>
    <w:p w14:paraId="58C00983" w14:textId="4B70957D" w:rsidR="00981FFF" w:rsidRPr="0040053F" w:rsidRDefault="00DB24E0" w:rsidP="008C173E">
      <w:pPr>
        <w:spacing w:line="360" w:lineRule="auto"/>
        <w:ind w:firstLine="567"/>
      </w:pPr>
      <w:r w:rsidRPr="0040053F">
        <w:rPr>
          <w:szCs w:val="28"/>
        </w:rPr>
        <w:t xml:space="preserve">В обзоре </w:t>
      </w:r>
      <w:r w:rsidR="00A87188" w:rsidRPr="0040053F">
        <w:rPr>
          <w:szCs w:val="28"/>
        </w:rPr>
        <w:t xml:space="preserve">значений </w:t>
      </w:r>
      <w:r w:rsidR="008749E2" w:rsidRPr="0040053F">
        <w:rPr>
          <w:szCs w:val="28"/>
        </w:rPr>
        <w:t>славянского корня *</w:t>
      </w:r>
      <w:proofErr w:type="spellStart"/>
      <w:r w:rsidR="008749E2" w:rsidRPr="0040053F">
        <w:rPr>
          <w:i/>
          <w:szCs w:val="28"/>
        </w:rPr>
        <w:t>sux</w:t>
      </w:r>
      <w:proofErr w:type="spellEnd"/>
      <w:r w:rsidR="008749E2" w:rsidRPr="0040053F">
        <w:rPr>
          <w:szCs w:val="28"/>
        </w:rPr>
        <w:t>-, который</w:t>
      </w:r>
      <w:r w:rsidR="004E140A" w:rsidRPr="0040053F">
        <w:rPr>
          <w:szCs w:val="28"/>
        </w:rPr>
        <w:t xml:space="preserve"> </w:t>
      </w:r>
      <w:r w:rsidR="00732FA2" w:rsidRPr="0040053F">
        <w:rPr>
          <w:szCs w:val="28"/>
        </w:rPr>
        <w:t>приведён</w:t>
      </w:r>
      <w:r w:rsidR="00414E4F" w:rsidRPr="0040053F">
        <w:rPr>
          <w:szCs w:val="28"/>
        </w:rPr>
        <w:t xml:space="preserve"> в (Толстая 2008), </w:t>
      </w:r>
      <w:r w:rsidR="008C173E" w:rsidRPr="0040053F">
        <w:rPr>
          <w:szCs w:val="28"/>
        </w:rPr>
        <w:t xml:space="preserve">также </w:t>
      </w:r>
      <w:r w:rsidR="00414E4F" w:rsidRPr="0040053F">
        <w:rPr>
          <w:szCs w:val="28"/>
        </w:rPr>
        <w:t>выделены</w:t>
      </w:r>
      <w:r w:rsidR="00C27FB8" w:rsidRPr="0040053F">
        <w:rPr>
          <w:szCs w:val="28"/>
        </w:rPr>
        <w:t xml:space="preserve"> </w:t>
      </w:r>
      <w:r w:rsidR="008C173E" w:rsidRPr="0040053F">
        <w:rPr>
          <w:szCs w:val="28"/>
        </w:rPr>
        <w:t>основные ситуации, когда предмет обладает свойством сухости, но помимо этого,</w:t>
      </w:r>
      <w:r w:rsidR="00414E4F" w:rsidRPr="0040053F">
        <w:rPr>
          <w:szCs w:val="28"/>
        </w:rPr>
        <w:t xml:space="preserve"> приведены примеры более частных случаев сочетаемости лексемы </w:t>
      </w:r>
      <w:r w:rsidR="00414E4F" w:rsidRPr="0040053F">
        <w:rPr>
          <w:i/>
          <w:szCs w:val="28"/>
        </w:rPr>
        <w:t>сухой</w:t>
      </w:r>
      <w:r w:rsidR="00414E4F" w:rsidRPr="0040053F">
        <w:rPr>
          <w:szCs w:val="28"/>
        </w:rPr>
        <w:t xml:space="preserve"> с существительными</w:t>
      </w:r>
      <w:r w:rsidR="008C173E" w:rsidRPr="0040053F">
        <w:rPr>
          <w:szCs w:val="28"/>
        </w:rPr>
        <w:t>. Эти сочетания показывают дополнительные возможности семантических сдвигов, которым могут следовать лексемы со значением ‘сухой’ в языках мира. В частности, у С.М. Толстой упоминаются такие сочетания,</w:t>
      </w:r>
      <w:r w:rsidR="007F5DBC" w:rsidRPr="0040053F">
        <w:rPr>
          <w:szCs w:val="28"/>
        </w:rPr>
        <w:t xml:space="preserve"> как </w:t>
      </w:r>
      <w:r w:rsidR="007F5DBC" w:rsidRPr="0040053F">
        <w:rPr>
          <w:i/>
          <w:szCs w:val="28"/>
        </w:rPr>
        <w:t xml:space="preserve">сухие щи </w:t>
      </w:r>
      <w:r w:rsidR="007F5DBC" w:rsidRPr="0040053F">
        <w:rPr>
          <w:szCs w:val="28"/>
        </w:rPr>
        <w:t xml:space="preserve">‘постные щи, не содержащие мясо’, </w:t>
      </w:r>
      <w:r w:rsidR="007F5DBC" w:rsidRPr="0040053F">
        <w:rPr>
          <w:i/>
          <w:szCs w:val="28"/>
        </w:rPr>
        <w:t xml:space="preserve">сухой обед </w:t>
      </w:r>
      <w:r w:rsidR="007F5DBC" w:rsidRPr="0040053F">
        <w:rPr>
          <w:szCs w:val="28"/>
        </w:rPr>
        <w:t xml:space="preserve">‘постный обед’. </w:t>
      </w:r>
      <w:r w:rsidR="008C173E" w:rsidRPr="0040053F">
        <w:t xml:space="preserve">Хоть эти сочетания и оказываются чрезвычайно редкими (в НКРЯ каждое из них встретилось по одному разу), они отражают те «семантические точки», в которых следует искать метафоры для прилагательных со значением ‘сухой’ в новых исследуемых языках. Отметим еще значение ‘пустой’, которое характерно для лексемы сухой в белорусских диалектах, ср. </w:t>
      </w:r>
      <w:r w:rsidR="00BB6A36" w:rsidRPr="0040053F">
        <w:rPr>
          <w:i/>
          <w:szCs w:val="28"/>
        </w:rPr>
        <w:t>дела</w:t>
      </w:r>
      <w:r w:rsidR="006839F1" w:rsidRPr="0040053F">
        <w:rPr>
          <w:i/>
          <w:szCs w:val="28"/>
        </w:rPr>
        <w:t xml:space="preserve"> </w:t>
      </w:r>
      <w:r w:rsidR="00BB6A36" w:rsidRPr="0040053F">
        <w:rPr>
          <w:i/>
          <w:szCs w:val="28"/>
        </w:rPr>
        <w:t>сухое</w:t>
      </w:r>
      <w:r w:rsidR="00BB6A36" w:rsidRPr="0040053F">
        <w:rPr>
          <w:szCs w:val="28"/>
        </w:rPr>
        <w:t xml:space="preserve"> </w:t>
      </w:r>
      <w:r w:rsidR="006839F1" w:rsidRPr="0040053F">
        <w:rPr>
          <w:szCs w:val="28"/>
        </w:rPr>
        <w:t>‘</w:t>
      </w:r>
      <w:r w:rsidR="00BB6A36" w:rsidRPr="0040053F">
        <w:rPr>
          <w:szCs w:val="28"/>
        </w:rPr>
        <w:t>пустое дело</w:t>
      </w:r>
      <w:r w:rsidR="006839F1" w:rsidRPr="0040053F">
        <w:rPr>
          <w:szCs w:val="28"/>
        </w:rPr>
        <w:t>’</w:t>
      </w:r>
      <w:r w:rsidR="00BB6A36" w:rsidRPr="0040053F">
        <w:rPr>
          <w:szCs w:val="28"/>
        </w:rPr>
        <w:t xml:space="preserve">. Такой общий смысл пустоты связан с более узким </w:t>
      </w:r>
      <w:proofErr w:type="spellStart"/>
      <w:r w:rsidR="00BB6A36" w:rsidRPr="0040053F">
        <w:rPr>
          <w:szCs w:val="28"/>
        </w:rPr>
        <w:t>подзначением</w:t>
      </w:r>
      <w:proofErr w:type="spellEnd"/>
      <w:r w:rsidR="00BB6A36" w:rsidRPr="0040053F">
        <w:rPr>
          <w:szCs w:val="28"/>
        </w:rPr>
        <w:t xml:space="preserve"> ‘пустой, с отсутствием какого-то конкретного компонента</w:t>
      </w:r>
      <w:r w:rsidR="00967D0A" w:rsidRPr="0040053F">
        <w:rPr>
          <w:szCs w:val="28"/>
        </w:rPr>
        <w:t xml:space="preserve"> – жидкости </w:t>
      </w:r>
      <w:r w:rsidR="00BB6A36" w:rsidRPr="0040053F">
        <w:rPr>
          <w:szCs w:val="28"/>
        </w:rPr>
        <w:t xml:space="preserve">’: </w:t>
      </w:r>
      <w:r w:rsidR="00BB6A36" w:rsidRPr="0040053F">
        <w:rPr>
          <w:i/>
          <w:szCs w:val="28"/>
        </w:rPr>
        <w:t>сухие глаза</w:t>
      </w:r>
      <w:r w:rsidR="00BB6A36" w:rsidRPr="0040053F">
        <w:rPr>
          <w:szCs w:val="28"/>
        </w:rPr>
        <w:t xml:space="preserve"> ‘без слёз’,</w:t>
      </w:r>
      <w:r w:rsidR="00967D0A" w:rsidRPr="0040053F">
        <w:rPr>
          <w:szCs w:val="28"/>
        </w:rPr>
        <w:t xml:space="preserve"> </w:t>
      </w:r>
      <w:proofErr w:type="spellStart"/>
      <w:r w:rsidR="00967D0A" w:rsidRPr="0040053F">
        <w:rPr>
          <w:i/>
          <w:szCs w:val="28"/>
        </w:rPr>
        <w:t>cухие</w:t>
      </w:r>
      <w:proofErr w:type="spellEnd"/>
      <w:r w:rsidR="00967D0A" w:rsidRPr="0040053F">
        <w:rPr>
          <w:i/>
          <w:szCs w:val="28"/>
        </w:rPr>
        <w:t xml:space="preserve"> уста</w:t>
      </w:r>
      <w:r w:rsidR="00967D0A" w:rsidRPr="0040053F">
        <w:rPr>
          <w:szCs w:val="28"/>
        </w:rPr>
        <w:t xml:space="preserve">. </w:t>
      </w:r>
      <w:r w:rsidR="002179CA" w:rsidRPr="0040053F">
        <w:rPr>
          <w:szCs w:val="28"/>
        </w:rPr>
        <w:t xml:space="preserve">Из этого значения производится новый семантический сдвиг, в результате которого порождается </w:t>
      </w:r>
      <w:r w:rsidR="002179CA" w:rsidRPr="0040053F">
        <w:rPr>
          <w:i/>
          <w:szCs w:val="28"/>
        </w:rPr>
        <w:t>сухой</w:t>
      </w:r>
      <w:r w:rsidR="002179CA" w:rsidRPr="0040053F">
        <w:rPr>
          <w:szCs w:val="28"/>
        </w:rPr>
        <w:t xml:space="preserve"> ‘с </w:t>
      </w:r>
      <w:r w:rsidR="002179CA" w:rsidRPr="0040053F">
        <w:rPr>
          <w:szCs w:val="28"/>
        </w:rPr>
        <w:lastRenderedPageBreak/>
        <w:t>отсутствие</w:t>
      </w:r>
      <w:ins w:id="7" w:author="Tanja" w:date="2017-05-14T19:59:00Z">
        <w:r w:rsidR="00580130" w:rsidRPr="0040053F">
          <w:rPr>
            <w:szCs w:val="28"/>
          </w:rPr>
          <w:t>м</w:t>
        </w:r>
      </w:ins>
      <w:r w:rsidR="002179CA" w:rsidRPr="0040053F">
        <w:rPr>
          <w:szCs w:val="28"/>
        </w:rPr>
        <w:t xml:space="preserve"> компонента (необязательно </w:t>
      </w:r>
      <w:proofErr w:type="gramStart"/>
      <w:r w:rsidR="002179CA" w:rsidRPr="0040053F">
        <w:rPr>
          <w:szCs w:val="28"/>
        </w:rPr>
        <w:t>жидкости)’</w:t>
      </w:r>
      <w:proofErr w:type="gramEnd"/>
      <w:r w:rsidR="002179CA" w:rsidRPr="0040053F">
        <w:rPr>
          <w:szCs w:val="28"/>
        </w:rPr>
        <w:t xml:space="preserve"> (</w:t>
      </w:r>
      <w:proofErr w:type="spellStart"/>
      <w:r w:rsidR="002179CA" w:rsidRPr="0040053F">
        <w:rPr>
          <w:szCs w:val="28"/>
        </w:rPr>
        <w:t>алтайск</w:t>
      </w:r>
      <w:proofErr w:type="spellEnd"/>
      <w:r w:rsidR="002179CA" w:rsidRPr="0040053F">
        <w:rPr>
          <w:szCs w:val="28"/>
        </w:rPr>
        <w:t xml:space="preserve">. </w:t>
      </w:r>
      <w:r w:rsidR="002179CA" w:rsidRPr="0040053F">
        <w:rPr>
          <w:i/>
          <w:szCs w:val="28"/>
        </w:rPr>
        <w:t>сухой хлеб</w:t>
      </w:r>
      <w:r w:rsidR="002179CA" w:rsidRPr="0040053F">
        <w:rPr>
          <w:szCs w:val="28"/>
        </w:rPr>
        <w:t xml:space="preserve"> ‘только хлеб, без добавления других продуктов’)</w:t>
      </w:r>
      <w:r w:rsidR="007D1595" w:rsidRPr="0040053F">
        <w:rPr>
          <w:szCs w:val="28"/>
        </w:rPr>
        <w:t>. Следующим этапом перехода лексемы ‘сухой’ становится значение ‘малое проявление признака (а не полное его отсутствие’)</w:t>
      </w:r>
      <w:r w:rsidR="00327EF8" w:rsidRPr="0040053F">
        <w:rPr>
          <w:szCs w:val="28"/>
        </w:rPr>
        <w:t xml:space="preserve">: </w:t>
      </w:r>
      <w:proofErr w:type="spellStart"/>
      <w:r w:rsidR="00327EF8" w:rsidRPr="0040053F">
        <w:rPr>
          <w:szCs w:val="28"/>
        </w:rPr>
        <w:t>поволж</w:t>
      </w:r>
      <w:proofErr w:type="spellEnd"/>
      <w:r w:rsidR="00327EF8" w:rsidRPr="0040053F">
        <w:rPr>
          <w:szCs w:val="28"/>
        </w:rPr>
        <w:t xml:space="preserve">. </w:t>
      </w:r>
      <w:r w:rsidR="00327EF8" w:rsidRPr="0040053F">
        <w:rPr>
          <w:i/>
          <w:szCs w:val="28"/>
        </w:rPr>
        <w:t>сухая вода</w:t>
      </w:r>
      <w:r w:rsidR="00327EF8" w:rsidRPr="0040053F">
        <w:rPr>
          <w:szCs w:val="28"/>
        </w:rPr>
        <w:t xml:space="preserve"> ‘</w:t>
      </w:r>
      <w:r w:rsidR="008C173E" w:rsidRPr="0040053F">
        <w:rPr>
          <w:szCs w:val="28"/>
        </w:rPr>
        <w:t>м</w:t>
      </w:r>
      <w:r w:rsidR="00327EF8" w:rsidRPr="0040053F">
        <w:rPr>
          <w:szCs w:val="28"/>
        </w:rPr>
        <w:t>алое половодье’.</w:t>
      </w:r>
    </w:p>
    <w:p w14:paraId="5A39CA9E" w14:textId="037CECDC" w:rsidR="00327EF8" w:rsidRPr="0040053F" w:rsidRDefault="00327EF8" w:rsidP="00981FFF">
      <w:pPr>
        <w:spacing w:line="360" w:lineRule="auto"/>
        <w:ind w:firstLine="567"/>
        <w:rPr>
          <w:szCs w:val="28"/>
        </w:rPr>
      </w:pPr>
      <w:r w:rsidRPr="0040053F">
        <w:rPr>
          <w:szCs w:val="28"/>
        </w:rPr>
        <w:t xml:space="preserve">Итак, </w:t>
      </w:r>
      <w:r w:rsidR="00030468" w:rsidRPr="0040053F">
        <w:rPr>
          <w:szCs w:val="28"/>
        </w:rPr>
        <w:t xml:space="preserve">частные случаи употребления прилагательного </w:t>
      </w:r>
      <w:r w:rsidR="00030468" w:rsidRPr="0040053F">
        <w:rPr>
          <w:i/>
          <w:szCs w:val="28"/>
        </w:rPr>
        <w:t>сухой</w:t>
      </w:r>
      <w:r w:rsidR="00030468" w:rsidRPr="0040053F">
        <w:rPr>
          <w:szCs w:val="28"/>
        </w:rPr>
        <w:t xml:space="preserve">, </w:t>
      </w:r>
      <w:r w:rsidR="00580130" w:rsidRPr="0040053F">
        <w:rPr>
          <w:szCs w:val="28"/>
        </w:rPr>
        <w:t xml:space="preserve">выделяемые в (Толстая 2008), чрезвычайно важны для лексико-типологического исследования, поскольку они показывают, какие переносные значения могут встретиться у прилагательного типа ‘сухой’ </w:t>
      </w:r>
      <w:r w:rsidR="00030468" w:rsidRPr="0040053F">
        <w:rPr>
          <w:szCs w:val="28"/>
        </w:rPr>
        <w:t xml:space="preserve">в других языках, ср. </w:t>
      </w:r>
      <w:r w:rsidR="00771F64" w:rsidRPr="0040053F">
        <w:rPr>
          <w:szCs w:val="28"/>
        </w:rPr>
        <w:t xml:space="preserve">англ. </w:t>
      </w:r>
      <w:r w:rsidR="00030468" w:rsidRPr="0040053F">
        <w:rPr>
          <w:i/>
          <w:szCs w:val="28"/>
          <w:lang w:val="en-US"/>
        </w:rPr>
        <w:t>dry</w:t>
      </w:r>
      <w:r w:rsidR="00030468" w:rsidRPr="0040053F">
        <w:rPr>
          <w:i/>
          <w:szCs w:val="28"/>
        </w:rPr>
        <w:t xml:space="preserve"> </w:t>
      </w:r>
      <w:r w:rsidR="00030468" w:rsidRPr="0040053F">
        <w:rPr>
          <w:i/>
          <w:szCs w:val="28"/>
          <w:lang w:val="en-US"/>
        </w:rPr>
        <w:t>cow</w:t>
      </w:r>
      <w:r w:rsidR="00030468" w:rsidRPr="0040053F">
        <w:rPr>
          <w:szCs w:val="28"/>
        </w:rPr>
        <w:t xml:space="preserve"> ‘корова, не дающая молока, то есть корова, у которой отсутствует молоко’</w:t>
      </w:r>
      <w:r w:rsidR="00771F64" w:rsidRPr="0040053F">
        <w:rPr>
          <w:szCs w:val="28"/>
        </w:rPr>
        <w:t xml:space="preserve"> – аналог выражения </w:t>
      </w:r>
      <w:r w:rsidR="00771F64" w:rsidRPr="0040053F">
        <w:rPr>
          <w:i/>
          <w:szCs w:val="28"/>
        </w:rPr>
        <w:t>сухая корова</w:t>
      </w:r>
      <w:r w:rsidR="00BA6A0B" w:rsidRPr="0040053F">
        <w:rPr>
          <w:szCs w:val="28"/>
        </w:rPr>
        <w:t xml:space="preserve"> (пример из (Тол</w:t>
      </w:r>
      <w:r w:rsidR="008C173E" w:rsidRPr="0040053F">
        <w:rPr>
          <w:szCs w:val="28"/>
        </w:rPr>
        <w:t>стая</w:t>
      </w:r>
      <w:r w:rsidR="00BA6A0B" w:rsidRPr="0040053F">
        <w:rPr>
          <w:szCs w:val="28"/>
        </w:rPr>
        <w:t xml:space="preserve"> 2008)</w:t>
      </w:r>
      <w:r w:rsidR="00030468" w:rsidRPr="0040053F">
        <w:rPr>
          <w:szCs w:val="28"/>
        </w:rPr>
        <w:t xml:space="preserve">. </w:t>
      </w:r>
      <w:r w:rsidR="00D532B6" w:rsidRPr="0040053F">
        <w:rPr>
          <w:szCs w:val="28"/>
        </w:rPr>
        <w:t>Мы</w:t>
      </w:r>
      <w:r w:rsidR="0092007D" w:rsidRPr="0040053F">
        <w:rPr>
          <w:szCs w:val="28"/>
        </w:rPr>
        <w:t xml:space="preserve"> заинтересованы в </w:t>
      </w:r>
      <w:r w:rsidR="00D532B6" w:rsidRPr="0040053F">
        <w:rPr>
          <w:szCs w:val="28"/>
        </w:rPr>
        <w:t xml:space="preserve">исследовании </w:t>
      </w:r>
      <w:r w:rsidR="00030468" w:rsidRPr="0040053F">
        <w:rPr>
          <w:szCs w:val="28"/>
        </w:rPr>
        <w:t>семантических переход</w:t>
      </w:r>
      <w:r w:rsidR="00D532B6" w:rsidRPr="0040053F">
        <w:rPr>
          <w:szCs w:val="28"/>
        </w:rPr>
        <w:t>ов</w:t>
      </w:r>
      <w:r w:rsidR="0092007D" w:rsidRPr="0040053F">
        <w:rPr>
          <w:szCs w:val="28"/>
        </w:rPr>
        <w:t xml:space="preserve"> анализируемой лексемы</w:t>
      </w:r>
      <w:r w:rsidR="00030468" w:rsidRPr="0040053F">
        <w:rPr>
          <w:szCs w:val="28"/>
        </w:rPr>
        <w:t xml:space="preserve">, </w:t>
      </w:r>
      <w:r w:rsidR="00D532B6" w:rsidRPr="0040053F">
        <w:rPr>
          <w:szCs w:val="28"/>
        </w:rPr>
        <w:t xml:space="preserve">поэтому </w:t>
      </w:r>
      <w:r w:rsidR="0092007D" w:rsidRPr="0040053F">
        <w:rPr>
          <w:szCs w:val="28"/>
        </w:rPr>
        <w:t>случаи</w:t>
      </w:r>
      <w:r w:rsidR="00435A28" w:rsidRPr="0040053F">
        <w:rPr>
          <w:szCs w:val="28"/>
        </w:rPr>
        <w:t>, рассмотренные</w:t>
      </w:r>
      <w:r w:rsidR="0092007D" w:rsidRPr="0040053F">
        <w:rPr>
          <w:szCs w:val="28"/>
        </w:rPr>
        <w:t xml:space="preserve"> </w:t>
      </w:r>
      <w:r w:rsidR="00030468" w:rsidRPr="0040053F">
        <w:rPr>
          <w:szCs w:val="28"/>
        </w:rPr>
        <w:t>в главе «Сухой» в сборнике у С.М. Толстой</w:t>
      </w:r>
      <w:r w:rsidR="00435A28" w:rsidRPr="0040053F">
        <w:rPr>
          <w:szCs w:val="28"/>
        </w:rPr>
        <w:t xml:space="preserve">, помогли нам понять </w:t>
      </w:r>
      <w:r w:rsidR="00D532B6" w:rsidRPr="0040053F">
        <w:rPr>
          <w:szCs w:val="28"/>
        </w:rPr>
        <w:t xml:space="preserve">причины </w:t>
      </w:r>
      <w:r w:rsidR="00435A28" w:rsidRPr="0040053F">
        <w:rPr>
          <w:szCs w:val="28"/>
        </w:rPr>
        <w:t>этих сдвигов.</w:t>
      </w:r>
    </w:p>
    <w:p w14:paraId="761EFC0B" w14:textId="3ADC0D79" w:rsidR="00030468" w:rsidRPr="0040053F" w:rsidRDefault="0092007D" w:rsidP="00981FFF">
      <w:pPr>
        <w:spacing w:line="360" w:lineRule="auto"/>
        <w:ind w:firstLine="567"/>
        <w:rPr>
          <w:szCs w:val="28"/>
        </w:rPr>
      </w:pPr>
      <w:r w:rsidRPr="0040053F">
        <w:t>Основываясь на сведениях, полученных из существующих источников о слове ‘сухой’, а также данных, собранных в ходе настоящего исследования</w:t>
      </w:r>
      <w:r w:rsidR="00030468" w:rsidRPr="0040053F">
        <w:rPr>
          <w:szCs w:val="28"/>
        </w:rPr>
        <w:t>, в следующей главе мы представим полное, насколько это возможно, описание семантического поля исследуемо</w:t>
      </w:r>
      <w:r w:rsidR="00964C1B" w:rsidRPr="0040053F">
        <w:rPr>
          <w:szCs w:val="28"/>
        </w:rPr>
        <w:t>го признака</w:t>
      </w:r>
      <w:r w:rsidR="00030468" w:rsidRPr="0040053F">
        <w:rPr>
          <w:szCs w:val="28"/>
        </w:rPr>
        <w:t>.</w:t>
      </w:r>
    </w:p>
    <w:p w14:paraId="1DB81A60" w14:textId="77777777" w:rsidR="00A56D39" w:rsidRPr="0040053F" w:rsidRDefault="00A56D39" w:rsidP="000861E8">
      <w:pPr>
        <w:pStyle w:val="2"/>
        <w:numPr>
          <w:ilvl w:val="0"/>
          <w:numId w:val="11"/>
        </w:numPr>
        <w:spacing w:before="120"/>
        <w:ind w:left="0" w:firstLine="567"/>
        <w:rPr>
          <w:rFonts w:cs="Times New Roman"/>
          <w:i/>
        </w:rPr>
      </w:pPr>
      <w:bookmarkStart w:id="8" w:name="_Toc482628278"/>
      <w:r w:rsidRPr="0040053F">
        <w:rPr>
          <w:rFonts w:cs="Times New Roman"/>
          <w:i/>
        </w:rPr>
        <w:t xml:space="preserve">Новое описание семантического поля </w:t>
      </w:r>
      <w:r w:rsidR="00971181" w:rsidRPr="0040053F">
        <w:rPr>
          <w:rFonts w:cs="Times New Roman"/>
          <w:i/>
          <w:lang w:val="en-US"/>
        </w:rPr>
        <w:t>‘</w:t>
      </w:r>
      <w:r w:rsidRPr="0040053F">
        <w:rPr>
          <w:rFonts w:cs="Times New Roman"/>
          <w:i/>
        </w:rPr>
        <w:t>сухой</w:t>
      </w:r>
      <w:r w:rsidR="00971181" w:rsidRPr="0040053F">
        <w:rPr>
          <w:rFonts w:cs="Times New Roman"/>
          <w:i/>
          <w:lang w:val="en-US"/>
        </w:rPr>
        <w:t>’</w:t>
      </w:r>
      <w:bookmarkEnd w:id="8"/>
    </w:p>
    <w:p w14:paraId="3AD88966" w14:textId="5EA25619" w:rsidR="00030468" w:rsidRPr="0040053F" w:rsidRDefault="006B2B1D" w:rsidP="00971181">
      <w:pPr>
        <w:spacing w:line="360" w:lineRule="auto"/>
        <w:ind w:firstLine="567"/>
      </w:pPr>
      <w:r w:rsidRPr="0040053F">
        <w:t>Как было сказано в предыдущем разделе, для выделения фреймов нам понадобились разные источники: для начала мы взяли значения, выделенные в словарях, затем уточнили их теми, что получились при анализе корпусов и при</w:t>
      </w:r>
      <w:r w:rsidR="0092007D" w:rsidRPr="0040053F">
        <w:t>меров из</w:t>
      </w:r>
      <w:r w:rsidRPr="0040053F">
        <w:t xml:space="preserve"> Интернет</w:t>
      </w:r>
      <w:r w:rsidR="0092007D" w:rsidRPr="0040053F">
        <w:t>а</w:t>
      </w:r>
      <w:r w:rsidRPr="0040053F">
        <w:t xml:space="preserve">. В нашу выборку не вошли научные </w:t>
      </w:r>
      <w:r w:rsidR="00964C1B" w:rsidRPr="0040053F">
        <w:t>термины</w:t>
      </w:r>
      <w:r w:rsidRPr="0040053F">
        <w:t xml:space="preserve">, например, </w:t>
      </w:r>
      <w:r w:rsidRPr="0040053F">
        <w:rPr>
          <w:i/>
        </w:rPr>
        <w:t>сухой пар</w:t>
      </w:r>
      <w:r w:rsidRPr="0040053F">
        <w:t xml:space="preserve">, </w:t>
      </w:r>
      <w:r w:rsidRPr="0040053F">
        <w:rPr>
          <w:i/>
        </w:rPr>
        <w:t>сухой лёд</w:t>
      </w:r>
      <w:r w:rsidRPr="0040053F">
        <w:t>, так как они</w:t>
      </w:r>
      <w:r w:rsidR="00600CFF" w:rsidRPr="0040053F">
        <w:t>,</w:t>
      </w:r>
      <w:r w:rsidRPr="0040053F">
        <w:t xml:space="preserve"> скорее всего</w:t>
      </w:r>
      <w:r w:rsidR="00600CFF" w:rsidRPr="0040053F">
        <w:t>,</w:t>
      </w:r>
      <w:r w:rsidRPr="0040053F">
        <w:t xml:space="preserve"> </w:t>
      </w:r>
      <w:r w:rsidR="0092007D" w:rsidRPr="0040053F">
        <w:t>калькируются от языка к языку</w:t>
      </w:r>
      <w:r w:rsidR="00D532B6" w:rsidRPr="0040053F">
        <w:t>.</w:t>
      </w:r>
      <w:r w:rsidR="00600CFF" w:rsidRPr="0040053F">
        <w:t xml:space="preserve"> В семантическую карту мы не </w:t>
      </w:r>
      <w:r w:rsidR="00964C1B" w:rsidRPr="0040053F">
        <w:t xml:space="preserve">включали </w:t>
      </w:r>
      <w:r w:rsidR="00600CFF" w:rsidRPr="0040053F">
        <w:t xml:space="preserve">метафоры и импликации, о них будет написано подробнее </w:t>
      </w:r>
      <w:r w:rsidR="00964C1B" w:rsidRPr="0040053F">
        <w:t xml:space="preserve">для каждого языка </w:t>
      </w:r>
      <w:r w:rsidR="00600CFF" w:rsidRPr="0040053F">
        <w:t>отдельно.</w:t>
      </w:r>
    </w:p>
    <w:p w14:paraId="201BF48F" w14:textId="77777777" w:rsidR="0005203B" w:rsidRPr="0040053F" w:rsidRDefault="00600CFF" w:rsidP="00971181">
      <w:pPr>
        <w:spacing w:line="360" w:lineRule="auto"/>
        <w:ind w:firstLine="567"/>
      </w:pPr>
      <w:r w:rsidRPr="0040053F">
        <w:t>На верхнем уровне схемы нам показалось важным разделить все контексты по параметру «происхождение отсутствующей жидкости»: ‘</w:t>
      </w:r>
      <w:commentRangeStart w:id="9"/>
      <w:r w:rsidRPr="0040053F">
        <w:t>отсутствие жидкости, пришедшей извне</w:t>
      </w:r>
      <w:commentRangeEnd w:id="9"/>
      <w:r w:rsidRPr="0040053F">
        <w:rPr>
          <w:rStyle w:val="ac"/>
          <w:rFonts w:eastAsia="Times New Roman"/>
          <w:color w:val="000000"/>
        </w:rPr>
        <w:commentReference w:id="9"/>
      </w:r>
      <w:r w:rsidRPr="0040053F">
        <w:t xml:space="preserve">’ </w:t>
      </w:r>
      <w:r w:rsidRPr="0040053F">
        <w:rPr>
          <w:lang w:val="en-US"/>
        </w:rPr>
        <w:t>vs</w:t>
      </w:r>
      <w:r w:rsidRPr="0040053F">
        <w:t xml:space="preserve"> ‘отсутствие жидкости, исконно присущей предмету’</w:t>
      </w:r>
      <w:r w:rsidR="00583B84" w:rsidRPr="0040053F">
        <w:t xml:space="preserve">. Затем внутри каждой группы мы сформировали еще несколько более частных значений, опираясь на объект, с которым сочетается </w:t>
      </w:r>
      <w:r w:rsidR="00583B84" w:rsidRPr="0040053F">
        <w:rPr>
          <w:i/>
        </w:rPr>
        <w:t>сухой</w:t>
      </w:r>
      <w:r w:rsidR="00583B84" w:rsidRPr="0040053F">
        <w:t xml:space="preserve"> и на способ его взаимодействия с влагой.</w:t>
      </w:r>
    </w:p>
    <w:p w14:paraId="6B81D801" w14:textId="104DC96C" w:rsidR="00600CFF" w:rsidRPr="0040053F" w:rsidRDefault="00661962" w:rsidP="00661962">
      <w:pPr>
        <w:spacing w:line="360" w:lineRule="auto"/>
        <w:ind w:firstLine="567"/>
      </w:pPr>
      <w:r w:rsidRPr="0040053F">
        <w:lastRenderedPageBreak/>
        <w:t>К</w:t>
      </w:r>
      <w:r w:rsidR="00694A79" w:rsidRPr="0040053F">
        <w:t xml:space="preserve"> первой группе ‘отсутствие жидкости, пришедшей извне’ </w:t>
      </w:r>
      <w:r w:rsidR="00366386" w:rsidRPr="0040053F">
        <w:t>мы отнесли такие ситуации, в которых предмет, несущий в себе признак сухости, отличается от других предметов именно этим свойством. Внутри этого значения следует разли</w:t>
      </w:r>
      <w:r w:rsidR="0005203B" w:rsidRPr="0040053F">
        <w:t>чать тот объект, который противопоставляе</w:t>
      </w:r>
      <w:r w:rsidR="00366386" w:rsidRPr="0040053F">
        <w:t xml:space="preserve">тся </w:t>
      </w:r>
      <w:r w:rsidR="0005203B" w:rsidRPr="0040053F">
        <w:t>намокшему</w:t>
      </w:r>
      <w:r w:rsidR="00366386" w:rsidRPr="0040053F">
        <w:t xml:space="preserve"> </w:t>
      </w:r>
      <w:r w:rsidR="0055193D" w:rsidRPr="0040053F">
        <w:t xml:space="preserve">такому же </w:t>
      </w:r>
      <w:r w:rsidR="0005203B" w:rsidRPr="0040053F">
        <w:t>предмету</w:t>
      </w:r>
      <w:r w:rsidR="0055193D" w:rsidRPr="0040053F">
        <w:t>, причём</w:t>
      </w:r>
      <w:r w:rsidR="0005203B" w:rsidRPr="0040053F">
        <w:t xml:space="preserve"> это его свойств</w:t>
      </w:r>
      <w:r w:rsidR="00701E4C">
        <w:t xml:space="preserve">о временное, </w:t>
      </w:r>
      <w:r w:rsidR="0005203B" w:rsidRPr="0040053F">
        <w:t>тот</w:t>
      </w:r>
      <w:r w:rsidRPr="0040053F">
        <w:t xml:space="preserve"> объект</w:t>
      </w:r>
      <w:r w:rsidR="0005203B" w:rsidRPr="0040053F">
        <w:t xml:space="preserve">, который имеет особый </w:t>
      </w:r>
      <w:r w:rsidRPr="0040053F">
        <w:t xml:space="preserve">постоянный </w:t>
      </w:r>
      <w:r w:rsidR="0005203B" w:rsidRPr="0040053F">
        <w:t>стат</w:t>
      </w:r>
      <w:r w:rsidRPr="0040053F">
        <w:t>ус по сравнению с другими</w:t>
      </w:r>
      <w:r w:rsidR="0005203B" w:rsidRPr="0040053F">
        <w:t xml:space="preserve"> </w:t>
      </w:r>
      <w:r w:rsidRPr="0040053F">
        <w:t xml:space="preserve">объектами </w:t>
      </w:r>
      <w:r w:rsidR="0005203B" w:rsidRPr="0040053F">
        <w:t xml:space="preserve">и является </w:t>
      </w:r>
      <w:r w:rsidR="005E6F32">
        <w:t>помещением</w:t>
      </w:r>
      <w:r w:rsidR="00701E4C">
        <w:t>, и тот объект, который высох.</w:t>
      </w:r>
      <w:r w:rsidR="000233B4" w:rsidRPr="0040053F">
        <w:t xml:space="preserve"> К этим значениям близки те контексты, которые описывают сухую погоду или время года, </w:t>
      </w:r>
      <w:r w:rsidR="00834B05" w:rsidRPr="0040053F">
        <w:t>например,</w:t>
      </w:r>
      <w:r w:rsidR="000233B4" w:rsidRPr="0040053F">
        <w:t xml:space="preserve"> </w:t>
      </w:r>
      <w:r w:rsidR="000233B4" w:rsidRPr="0040053F">
        <w:rPr>
          <w:i/>
        </w:rPr>
        <w:t>сухая осень</w:t>
      </w:r>
      <w:r w:rsidR="000233B4" w:rsidRPr="0040053F">
        <w:t xml:space="preserve">– ‘осень, оказавшаяся по сравнению с другими годами менее дождливой’. Однако этот концепт, </w:t>
      </w:r>
      <w:r w:rsidR="00831F35" w:rsidRPr="0040053F">
        <w:t xml:space="preserve">как </w:t>
      </w:r>
      <w:r w:rsidR="000233B4" w:rsidRPr="0040053F">
        <w:t xml:space="preserve">кажется, </w:t>
      </w:r>
      <w:r w:rsidR="00834B05" w:rsidRPr="0040053F">
        <w:t xml:space="preserve">лучше </w:t>
      </w:r>
      <w:r w:rsidR="000233B4" w:rsidRPr="0040053F">
        <w:t>при</w:t>
      </w:r>
      <w:r w:rsidR="00834B05" w:rsidRPr="0040053F">
        <w:t>соединить</w:t>
      </w:r>
      <w:r w:rsidR="000233B4" w:rsidRPr="0040053F">
        <w:t xml:space="preserve"> к другой подгруппе основного значения </w:t>
      </w:r>
      <w:r w:rsidR="004F770C">
        <w:t xml:space="preserve">(причиной такого решения является использование разных </w:t>
      </w:r>
      <w:proofErr w:type="spellStart"/>
      <w:r w:rsidR="00D95D57">
        <w:t>прилагтаельных</w:t>
      </w:r>
      <w:proofErr w:type="spellEnd"/>
      <w:r w:rsidR="004F770C">
        <w:t xml:space="preserve"> с существительными, представляющими данные группы, ср. </w:t>
      </w:r>
      <w:r w:rsidR="004F770C" w:rsidRPr="00197656">
        <w:rPr>
          <w:i/>
          <w:lang w:val="en-US"/>
        </w:rPr>
        <w:t>arid</w:t>
      </w:r>
      <w:r w:rsidR="004F770C" w:rsidRPr="00197656">
        <w:rPr>
          <w:i/>
        </w:rPr>
        <w:t xml:space="preserve"> </w:t>
      </w:r>
      <w:r w:rsidR="004F770C" w:rsidRPr="00197656">
        <w:rPr>
          <w:i/>
          <w:lang w:val="en-US"/>
        </w:rPr>
        <w:t>climate</w:t>
      </w:r>
      <w:r w:rsidR="004F770C" w:rsidRPr="004F770C">
        <w:t xml:space="preserve"> </w:t>
      </w:r>
      <w:r w:rsidR="00197656">
        <w:rPr>
          <w:lang w:val="en-US"/>
        </w:rPr>
        <w:t>vs</w:t>
      </w:r>
      <w:r w:rsidR="004F770C" w:rsidRPr="004F770C">
        <w:t xml:space="preserve"> </w:t>
      </w:r>
      <w:r w:rsidR="000461B3" w:rsidRPr="000461B3">
        <w:t>*</w:t>
      </w:r>
      <w:r w:rsidR="004F770C" w:rsidRPr="00197656">
        <w:rPr>
          <w:i/>
          <w:lang w:val="en-US"/>
        </w:rPr>
        <w:t>arid</w:t>
      </w:r>
      <w:r w:rsidR="004F770C" w:rsidRPr="00197656">
        <w:rPr>
          <w:i/>
        </w:rPr>
        <w:t xml:space="preserve"> </w:t>
      </w:r>
      <w:r w:rsidR="004F770C" w:rsidRPr="00197656">
        <w:rPr>
          <w:i/>
          <w:lang w:val="en-US"/>
        </w:rPr>
        <w:t>place</w:t>
      </w:r>
      <w:r w:rsidR="004F770C" w:rsidRPr="00197656">
        <w:t xml:space="preserve">, </w:t>
      </w:r>
      <w:r w:rsidR="000461B3" w:rsidRPr="00197656">
        <w:rPr>
          <w:i/>
          <w:lang w:val="en-US"/>
        </w:rPr>
        <w:t>droughty</w:t>
      </w:r>
      <w:r w:rsidR="000461B3" w:rsidRPr="00197656">
        <w:rPr>
          <w:i/>
        </w:rPr>
        <w:t xml:space="preserve"> </w:t>
      </w:r>
      <w:r w:rsidR="000461B3" w:rsidRPr="00197656">
        <w:rPr>
          <w:i/>
          <w:lang w:val="en-US"/>
        </w:rPr>
        <w:t>autumn</w:t>
      </w:r>
      <w:r w:rsidR="00197656">
        <w:t xml:space="preserve"> </w:t>
      </w:r>
      <w:proofErr w:type="spellStart"/>
      <w:r w:rsidR="00197656">
        <w:t>vs</w:t>
      </w:r>
      <w:proofErr w:type="spellEnd"/>
      <w:r w:rsidR="00AD1210" w:rsidRPr="00197656">
        <w:t xml:space="preserve"> *</w:t>
      </w:r>
      <w:r w:rsidR="00197656" w:rsidRPr="00197656">
        <w:rPr>
          <w:i/>
          <w:lang w:val="en-US"/>
        </w:rPr>
        <w:t>droughty</w:t>
      </w:r>
      <w:r w:rsidR="00197656" w:rsidRPr="00197656">
        <w:rPr>
          <w:i/>
        </w:rPr>
        <w:t xml:space="preserve"> </w:t>
      </w:r>
      <w:r w:rsidR="00197656">
        <w:rPr>
          <w:i/>
          <w:lang w:val="en-US"/>
        </w:rPr>
        <w:t>lumber</w:t>
      </w:r>
      <w:r w:rsidR="00197656" w:rsidRPr="00197656">
        <w:rPr>
          <w:i/>
        </w:rPr>
        <w:t>-</w:t>
      </w:r>
      <w:r w:rsidR="00197656" w:rsidRPr="00197656">
        <w:rPr>
          <w:i/>
          <w:lang w:val="en-US"/>
        </w:rPr>
        <w:t>room</w:t>
      </w:r>
      <w:r w:rsidR="004F770C" w:rsidRPr="00197656">
        <w:t>)</w:t>
      </w:r>
      <w:r w:rsidR="00D57595">
        <w:t xml:space="preserve"> </w:t>
      </w:r>
      <w:r w:rsidR="000233B4" w:rsidRPr="00197656">
        <w:t>‘</w:t>
      </w:r>
      <w:r w:rsidR="000233B4" w:rsidRPr="0040053F">
        <w:t>отсутствие жидкости, пришедшей извне’ –</w:t>
      </w:r>
      <w:r w:rsidR="005E6F32">
        <w:t xml:space="preserve"> ‘ситуация «обманутого ожидания»</w:t>
      </w:r>
      <w:r w:rsidR="000233B4" w:rsidRPr="0040053F">
        <w:t xml:space="preserve">’ (Апресян </w:t>
      </w:r>
      <w:r w:rsidR="00834B05" w:rsidRPr="0040053F">
        <w:t xml:space="preserve">2003), так как говорящий при употреблении выражения </w:t>
      </w:r>
      <w:r w:rsidR="00834B05" w:rsidRPr="0040053F">
        <w:rPr>
          <w:i/>
        </w:rPr>
        <w:t>сухая весна</w:t>
      </w:r>
      <w:r w:rsidR="00834B05" w:rsidRPr="0040053F">
        <w:t xml:space="preserve">, </w:t>
      </w:r>
      <w:r w:rsidR="00831F35" w:rsidRPr="0040053F">
        <w:t>по-видимому</w:t>
      </w:r>
      <w:r w:rsidR="00834B05" w:rsidRPr="0040053F">
        <w:t xml:space="preserve">, обращает внимание на то, что он ожидал весну с большим количеством осадков, но такого не произошло – произошел эффект «обманутого ожидания». К этой подгруппе мы отнесли ситуации, описывающие объекты, которые </w:t>
      </w:r>
      <w:proofErr w:type="spellStart"/>
      <w:r w:rsidR="00834B05" w:rsidRPr="0040053F">
        <w:t>прототипически</w:t>
      </w:r>
      <w:proofErr w:type="spellEnd"/>
      <w:r w:rsidR="00834B05" w:rsidRPr="0040053F">
        <w:t xml:space="preserve"> используются в мокром, влажном виде, например, </w:t>
      </w:r>
      <w:r w:rsidR="00834B05" w:rsidRPr="0040053F">
        <w:rPr>
          <w:i/>
        </w:rPr>
        <w:t>тряпка</w:t>
      </w:r>
      <w:r w:rsidR="00834B05" w:rsidRPr="0040053F">
        <w:t>, или с жи</w:t>
      </w:r>
      <w:r w:rsidR="00831F35" w:rsidRPr="0040053F">
        <w:t>д</w:t>
      </w:r>
      <w:r w:rsidR="00197656">
        <w:t>костью (</w:t>
      </w:r>
      <w:r w:rsidR="00834B05" w:rsidRPr="0040053F">
        <w:rPr>
          <w:i/>
        </w:rPr>
        <w:t>перо</w:t>
      </w:r>
      <w:r w:rsidR="00DA46B4" w:rsidRPr="0040053F">
        <w:t xml:space="preserve">). Также присоединяются </w:t>
      </w:r>
      <w:r w:rsidR="00701E4C">
        <w:t xml:space="preserve">к ситуации </w:t>
      </w:r>
      <w:r w:rsidR="00701E4C" w:rsidRPr="00701E4C">
        <w:t>‘</w:t>
      </w:r>
      <w:r w:rsidR="00701E4C">
        <w:t>обманутое ожидание</w:t>
      </w:r>
      <w:r w:rsidR="00701E4C" w:rsidRPr="00701E4C">
        <w:t xml:space="preserve">’ </w:t>
      </w:r>
      <w:r w:rsidR="00DA46B4" w:rsidRPr="0040053F">
        <w:t xml:space="preserve">те контексты, которые связаны с природными объектами (водоём или </w:t>
      </w:r>
      <w:r w:rsidR="00701E4C">
        <w:t>земля</w:t>
      </w:r>
      <w:r w:rsidR="00DA46B4" w:rsidRPr="0040053F">
        <w:t>),</w:t>
      </w:r>
      <w:r w:rsidR="00AC69E3" w:rsidRPr="0040053F">
        <w:t xml:space="preserve"> </w:t>
      </w:r>
      <w:r w:rsidR="00DA46B4" w:rsidRPr="0040053F">
        <w:t>которые высушились на солнце.</w:t>
      </w:r>
    </w:p>
    <w:p w14:paraId="0E634F7F" w14:textId="16749070" w:rsidR="00AD54BB" w:rsidRDefault="00AC69E3" w:rsidP="00AC69E3">
      <w:pPr>
        <w:spacing w:line="360" w:lineRule="auto"/>
        <w:ind w:firstLine="567"/>
      </w:pPr>
      <w:r w:rsidRPr="0040053F">
        <w:t>В</w:t>
      </w:r>
      <w:r w:rsidR="00DA46B4" w:rsidRPr="0040053F">
        <w:t>о второй группе</w:t>
      </w:r>
      <w:r w:rsidRPr="0040053F">
        <w:t xml:space="preserve"> ‘отсутствие внутренней влаги (исконно присущей </w:t>
      </w:r>
      <w:proofErr w:type="gramStart"/>
      <w:r w:rsidRPr="0040053F">
        <w:t>объекту)’</w:t>
      </w:r>
      <w:proofErr w:type="gramEnd"/>
      <w:r w:rsidRPr="0040053F">
        <w:t xml:space="preserve"> мы также выделили ситуации, в </w:t>
      </w:r>
      <w:r w:rsidR="00831F35" w:rsidRPr="0040053F">
        <w:t xml:space="preserve">которых </w:t>
      </w:r>
      <w:r w:rsidRPr="0040053F">
        <w:t>предположительно могут использоваться разные лексемы со значением ‘сухой’.</w:t>
      </w:r>
      <w:r w:rsidR="00CE3013" w:rsidRPr="0040053F">
        <w:t xml:space="preserve"> </w:t>
      </w:r>
      <w:r w:rsidR="00831F35" w:rsidRPr="0040053F">
        <w:t>В частности</w:t>
      </w:r>
      <w:r w:rsidR="00CE3013" w:rsidRPr="0040053F">
        <w:t>, сюда мы отнесли концепт ‘омертвевший, засохший’, описывающий животных (</w:t>
      </w:r>
      <w:r w:rsidR="00CE3013" w:rsidRPr="0040053F">
        <w:rPr>
          <w:i/>
        </w:rPr>
        <w:t>сухие мухи</w:t>
      </w:r>
      <w:r w:rsidR="00CE3013" w:rsidRPr="0040053F">
        <w:t>) или растения (</w:t>
      </w:r>
      <w:r w:rsidR="00CE3013" w:rsidRPr="0040053F">
        <w:rPr>
          <w:i/>
        </w:rPr>
        <w:t>сухая роза</w:t>
      </w:r>
      <w:r w:rsidR="00CE3013" w:rsidRPr="0040053F">
        <w:t xml:space="preserve">); ‘черствый’, относящийся к </w:t>
      </w:r>
      <w:r w:rsidR="007806ED" w:rsidRPr="0040053F">
        <w:t>хлебобулочным изделиям; ‘</w:t>
      </w:r>
      <w:proofErr w:type="spellStart"/>
      <w:r w:rsidR="007806ED" w:rsidRPr="0040053F">
        <w:t>несочный</w:t>
      </w:r>
      <w:proofErr w:type="spellEnd"/>
      <w:r w:rsidR="007806ED" w:rsidRPr="0040053F">
        <w:t xml:space="preserve">’ </w:t>
      </w:r>
      <w:r w:rsidR="00831F35" w:rsidRPr="0040053F">
        <w:t>(о мясе)</w:t>
      </w:r>
      <w:r w:rsidR="007806ED" w:rsidRPr="0040053F">
        <w:t xml:space="preserve">: </w:t>
      </w:r>
      <w:r w:rsidR="00AD54BB">
        <w:t xml:space="preserve">жёсткое </w:t>
      </w:r>
      <w:r w:rsidR="007806ED" w:rsidRPr="0040053F">
        <w:t>мясо, с недостаточным количеством жира; ‘заготовленный впрок’, описывающий пищевые продукты: очень часто сочетается с растительными объектами (ягодами, травами, фруктами, овощами), но отличается от значения ‘омертвевший’ тем, что в данном случае вещи специально заготавливают для дальнейшего использования</w:t>
      </w:r>
      <w:r w:rsidR="00AD54BB">
        <w:t>.</w:t>
      </w:r>
    </w:p>
    <w:p w14:paraId="6F489832" w14:textId="268B43C3" w:rsidR="00DA46B4" w:rsidRPr="0040053F" w:rsidRDefault="00D57595" w:rsidP="00AC69E3">
      <w:pPr>
        <w:spacing w:line="360" w:lineRule="auto"/>
        <w:ind w:firstLine="567"/>
      </w:pPr>
      <w:r>
        <w:lastRenderedPageBreak/>
        <w:t>К</w:t>
      </w:r>
      <w:r w:rsidR="00A75D5C" w:rsidRPr="0040053F">
        <w:t xml:space="preserve"> </w:t>
      </w:r>
      <w:r>
        <w:t>группе</w:t>
      </w:r>
      <w:r w:rsidR="00A75D5C" w:rsidRPr="0040053F">
        <w:t>, описывающ</w:t>
      </w:r>
      <w:r>
        <w:t>ей</w:t>
      </w:r>
      <w:r w:rsidR="00A75D5C" w:rsidRPr="0040053F">
        <w:t xml:space="preserve"> предметы, которые </w:t>
      </w:r>
      <w:proofErr w:type="spellStart"/>
      <w:r w:rsidR="00A75D5C" w:rsidRPr="0040053F">
        <w:t>прототипически</w:t>
      </w:r>
      <w:proofErr w:type="spellEnd"/>
      <w:r w:rsidR="00A75D5C" w:rsidRPr="0040053F">
        <w:t xml:space="preserve"> должны быть с влагой, исконной присущей объекту</w:t>
      </w:r>
      <w:r>
        <w:t xml:space="preserve"> относятся ещё</w:t>
      </w:r>
      <w:r w:rsidR="0091277F" w:rsidRPr="0040053F">
        <w:t xml:space="preserve"> дв</w:t>
      </w:r>
      <w:r>
        <w:t>е</w:t>
      </w:r>
      <w:r w:rsidR="0091277F" w:rsidRPr="0040053F">
        <w:t xml:space="preserve"> ситуаци</w:t>
      </w:r>
      <w:r>
        <w:t>и</w:t>
      </w:r>
      <w:r w:rsidR="0091277F" w:rsidRPr="0040053F">
        <w:t xml:space="preserve">: </w:t>
      </w:r>
      <w:r w:rsidR="006E022E" w:rsidRPr="006E022E">
        <w:t>‘</w:t>
      </w:r>
      <w:r w:rsidR="006E022E">
        <w:t>кожа</w:t>
      </w:r>
      <w:r w:rsidR="006E022E" w:rsidRPr="006E022E">
        <w:t>’</w:t>
      </w:r>
      <w:r w:rsidR="006E022E">
        <w:t xml:space="preserve"> </w:t>
      </w:r>
      <w:r w:rsidR="0091277F" w:rsidRPr="0040053F">
        <w:rPr>
          <w:i/>
        </w:rPr>
        <w:t>сухая кожа</w:t>
      </w:r>
      <w:r w:rsidR="00C60365" w:rsidRPr="0040053F">
        <w:t xml:space="preserve"> – объект, который в течение длительного времени находится в сухом состоянии </w:t>
      </w:r>
      <w:proofErr w:type="spellStart"/>
      <w:r w:rsidR="00C60365" w:rsidRPr="0040053F">
        <w:t>vs</w:t>
      </w:r>
      <w:proofErr w:type="spellEnd"/>
      <w:r w:rsidR="00C60365" w:rsidRPr="0040053F">
        <w:t xml:space="preserve"> </w:t>
      </w:r>
      <w:r w:rsidR="006E022E" w:rsidRPr="006E022E">
        <w:t>‘</w:t>
      </w:r>
      <w:r w:rsidR="006E022E">
        <w:t>другие части тела</w:t>
      </w:r>
      <w:r w:rsidR="006E022E" w:rsidRPr="006E022E">
        <w:t>’</w:t>
      </w:r>
      <w:r w:rsidR="006E022E">
        <w:t xml:space="preserve"> </w:t>
      </w:r>
      <w:r w:rsidR="00C60365" w:rsidRPr="0040053F">
        <w:rPr>
          <w:i/>
        </w:rPr>
        <w:t>сухие губы</w:t>
      </w:r>
      <w:r w:rsidR="00C60365" w:rsidRPr="0040053F">
        <w:t xml:space="preserve">, </w:t>
      </w:r>
      <w:r w:rsidR="00C60365" w:rsidRPr="0040053F">
        <w:rPr>
          <w:i/>
        </w:rPr>
        <w:t>сухие глаза</w:t>
      </w:r>
      <w:r w:rsidR="00C60365" w:rsidRPr="0040053F">
        <w:t xml:space="preserve"> – сухость объекта длится более короткий период.</w:t>
      </w:r>
    </w:p>
    <w:p w14:paraId="4F039D7D" w14:textId="77777777" w:rsidR="00AC69E3" w:rsidRPr="0040053F" w:rsidRDefault="00A81EEC" w:rsidP="00AC69E3">
      <w:pPr>
        <w:spacing w:line="360" w:lineRule="auto"/>
        <w:ind w:firstLine="567"/>
      </w:pPr>
      <w:r w:rsidRPr="0040053F">
        <w:t>Стоит отметить, что две представленные выше группы отличаются не только значением, но и семантическими переходами, которые в них представлены</w:t>
      </w:r>
      <w:r w:rsidR="006B3D93" w:rsidRPr="0040053F">
        <w:t>.</w:t>
      </w:r>
    </w:p>
    <w:p w14:paraId="1EDA5892" w14:textId="01BF756E" w:rsidR="0040053F" w:rsidRDefault="00D57595" w:rsidP="003E0C05">
      <w:pPr>
        <w:spacing w:line="360" w:lineRule="auto"/>
        <w:ind w:firstLine="567"/>
      </w:pPr>
      <w:r>
        <w:t>Итак, общий список фреймов выглядит таким образом: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154258" w14:paraId="01C202E6" w14:textId="77777777" w:rsidTr="00154258">
        <w:tc>
          <w:tcPr>
            <w:tcW w:w="4244" w:type="dxa"/>
          </w:tcPr>
          <w:p w14:paraId="06D1FD45" w14:textId="59176283" w:rsidR="00154258" w:rsidRDefault="00184FAA" w:rsidP="003E0C05">
            <w:pPr>
              <w:tabs>
                <w:tab w:val="left" w:pos="142"/>
              </w:tabs>
              <w:spacing w:line="360" w:lineRule="auto"/>
              <w:jc w:val="center"/>
              <w:outlineLvl w:val="0"/>
            </w:pPr>
            <w:r>
              <w:t>Отсутствие влаги, пришедшей извне</w:t>
            </w:r>
          </w:p>
        </w:tc>
        <w:tc>
          <w:tcPr>
            <w:tcW w:w="4244" w:type="dxa"/>
          </w:tcPr>
          <w:p w14:paraId="40EDE6F4" w14:textId="0EF6B27A" w:rsidR="00154258" w:rsidRDefault="006E022E" w:rsidP="003E0C05">
            <w:pPr>
              <w:tabs>
                <w:tab w:val="left" w:pos="142"/>
              </w:tabs>
              <w:spacing w:line="360" w:lineRule="auto"/>
              <w:jc w:val="center"/>
              <w:outlineLvl w:val="0"/>
            </w:pPr>
            <w:r>
              <w:t>Отсутствие внутренней влаги</w:t>
            </w:r>
          </w:p>
        </w:tc>
      </w:tr>
      <w:tr w:rsidR="00154258" w14:paraId="44E7D12E" w14:textId="77777777" w:rsidTr="00154258">
        <w:tc>
          <w:tcPr>
            <w:tcW w:w="4244" w:type="dxa"/>
          </w:tcPr>
          <w:p w14:paraId="2929B2D6" w14:textId="3EC713AC" w:rsidR="00154258" w:rsidRPr="00602DCB" w:rsidRDefault="006E022E" w:rsidP="00602DCB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ind w:left="741" w:hanging="425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Контраст</w:t>
            </w:r>
          </w:p>
          <w:p w14:paraId="09FF4F06" w14:textId="77777777" w:rsidR="006E022E" w:rsidRPr="00602DCB" w:rsidRDefault="006E022E" w:rsidP="003E0C05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Ненамоченный</w:t>
            </w:r>
          </w:p>
          <w:p w14:paraId="3DDC2073" w14:textId="5CFFBA83" w:rsidR="006E022E" w:rsidRPr="00602DCB" w:rsidRDefault="00775A74" w:rsidP="003E0C05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Помещение</w:t>
            </w:r>
          </w:p>
          <w:p w14:paraId="62B0940B" w14:textId="77777777" w:rsidR="006E022E" w:rsidRPr="00602DCB" w:rsidRDefault="006E022E" w:rsidP="003E0C05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Высохший</w:t>
            </w:r>
          </w:p>
          <w:p w14:paraId="73711B09" w14:textId="77777777" w:rsidR="006E022E" w:rsidRPr="00602DCB" w:rsidRDefault="006E022E" w:rsidP="00602DCB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ind w:left="741" w:hanging="425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«Обманутое ожидание»</w:t>
            </w:r>
          </w:p>
          <w:p w14:paraId="64E1115A" w14:textId="77777777" w:rsidR="006E022E" w:rsidRPr="00602DCB" w:rsidRDefault="006E022E" w:rsidP="003E0C05">
            <w:pPr>
              <w:pStyle w:val="a3"/>
              <w:numPr>
                <w:ilvl w:val="0"/>
                <w:numId w:val="22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proofErr w:type="spellStart"/>
            <w:r w:rsidRPr="00602DCB">
              <w:rPr>
                <w:rFonts w:ascii="Times New Roman" w:hAnsi="Times New Roman"/>
              </w:rPr>
              <w:t>Прототипически</w:t>
            </w:r>
            <w:proofErr w:type="spellEnd"/>
            <w:r w:rsidRPr="00602DCB">
              <w:rPr>
                <w:rFonts w:ascii="Times New Roman" w:hAnsi="Times New Roman"/>
              </w:rPr>
              <w:t xml:space="preserve"> используемый с жидкостью</w:t>
            </w:r>
          </w:p>
          <w:p w14:paraId="29638CAD" w14:textId="77777777" w:rsidR="006E022E" w:rsidRPr="00602DCB" w:rsidRDefault="006E022E" w:rsidP="003E0C05">
            <w:pPr>
              <w:pStyle w:val="a3"/>
              <w:numPr>
                <w:ilvl w:val="0"/>
                <w:numId w:val="22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Природный объект</w:t>
            </w:r>
          </w:p>
          <w:p w14:paraId="4C2B0E17" w14:textId="77777777" w:rsidR="006E022E" w:rsidRPr="00602DCB" w:rsidRDefault="006E022E" w:rsidP="00602DCB">
            <w:pPr>
              <w:pStyle w:val="a3"/>
              <w:numPr>
                <w:ilvl w:val="1"/>
                <w:numId w:val="24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Местность</w:t>
            </w:r>
          </w:p>
          <w:p w14:paraId="6235A350" w14:textId="77777777" w:rsidR="006E022E" w:rsidRPr="00602DCB" w:rsidRDefault="006E022E" w:rsidP="00602DCB">
            <w:pPr>
              <w:pStyle w:val="a3"/>
              <w:numPr>
                <w:ilvl w:val="1"/>
                <w:numId w:val="24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Водоём</w:t>
            </w:r>
          </w:p>
          <w:p w14:paraId="0AF5E662" w14:textId="764A7EA1" w:rsidR="006E022E" w:rsidRPr="00602DCB" w:rsidRDefault="006E022E" w:rsidP="003E0C05">
            <w:pPr>
              <w:pStyle w:val="a3"/>
              <w:numPr>
                <w:ilvl w:val="0"/>
                <w:numId w:val="22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Климат, погода</w:t>
            </w:r>
          </w:p>
        </w:tc>
        <w:tc>
          <w:tcPr>
            <w:tcW w:w="4244" w:type="dxa"/>
          </w:tcPr>
          <w:p w14:paraId="22E8DBD4" w14:textId="77777777" w:rsidR="00154258" w:rsidRPr="00602DCB" w:rsidRDefault="006E022E" w:rsidP="00602DCB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ind w:left="741" w:hanging="425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Тело</w:t>
            </w:r>
          </w:p>
          <w:p w14:paraId="4E352071" w14:textId="77777777" w:rsidR="006E022E" w:rsidRPr="00602DCB" w:rsidRDefault="006E022E" w:rsidP="003E0C05">
            <w:pPr>
              <w:pStyle w:val="a3"/>
              <w:numPr>
                <w:ilvl w:val="0"/>
                <w:numId w:val="22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Кожа</w:t>
            </w:r>
          </w:p>
          <w:p w14:paraId="47B345A3" w14:textId="77777777" w:rsidR="006E022E" w:rsidRPr="00602DCB" w:rsidRDefault="006E022E" w:rsidP="003E0C05">
            <w:pPr>
              <w:pStyle w:val="a3"/>
              <w:numPr>
                <w:ilvl w:val="0"/>
                <w:numId w:val="22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Другие части тела</w:t>
            </w:r>
          </w:p>
          <w:p w14:paraId="5E68E654" w14:textId="77777777" w:rsidR="006E022E" w:rsidRPr="00602DCB" w:rsidRDefault="006E022E" w:rsidP="00602DCB">
            <w:pPr>
              <w:pStyle w:val="a3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ind w:left="741" w:hanging="425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Отсутствие соков или жира</w:t>
            </w:r>
          </w:p>
          <w:p w14:paraId="79590911" w14:textId="77777777" w:rsidR="003E0C05" w:rsidRPr="00602DCB" w:rsidRDefault="003E0C05" w:rsidP="003E0C05">
            <w:pPr>
              <w:pStyle w:val="a3"/>
              <w:numPr>
                <w:ilvl w:val="0"/>
                <w:numId w:val="23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Заготовленный впрок</w:t>
            </w:r>
          </w:p>
          <w:p w14:paraId="7C45F83E" w14:textId="77777777" w:rsidR="003E0C05" w:rsidRPr="00602DCB" w:rsidRDefault="003E0C05" w:rsidP="003E0C05">
            <w:pPr>
              <w:pStyle w:val="a3"/>
              <w:numPr>
                <w:ilvl w:val="0"/>
                <w:numId w:val="23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Омертвевший</w:t>
            </w:r>
          </w:p>
          <w:p w14:paraId="00CFF327" w14:textId="77777777" w:rsidR="003E0C05" w:rsidRPr="00602DCB" w:rsidRDefault="003E0C05" w:rsidP="003E0C05">
            <w:pPr>
              <w:pStyle w:val="a3"/>
              <w:numPr>
                <w:ilvl w:val="0"/>
                <w:numId w:val="23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r w:rsidRPr="00602DCB">
              <w:rPr>
                <w:rFonts w:ascii="Times New Roman" w:hAnsi="Times New Roman"/>
              </w:rPr>
              <w:t>Черствый</w:t>
            </w:r>
          </w:p>
          <w:p w14:paraId="1693F341" w14:textId="29A964AD" w:rsidR="003E0C05" w:rsidRPr="00602DCB" w:rsidRDefault="003E0C05" w:rsidP="003E0C05">
            <w:pPr>
              <w:pStyle w:val="a3"/>
              <w:numPr>
                <w:ilvl w:val="0"/>
                <w:numId w:val="23"/>
              </w:numPr>
              <w:tabs>
                <w:tab w:val="left" w:pos="142"/>
              </w:tabs>
              <w:spacing w:line="360" w:lineRule="auto"/>
              <w:outlineLvl w:val="0"/>
              <w:rPr>
                <w:rFonts w:ascii="Times New Roman" w:hAnsi="Times New Roman"/>
              </w:rPr>
            </w:pPr>
            <w:proofErr w:type="spellStart"/>
            <w:r w:rsidRPr="00602DCB">
              <w:rPr>
                <w:rFonts w:ascii="Times New Roman" w:hAnsi="Times New Roman"/>
              </w:rPr>
              <w:t>Несочный</w:t>
            </w:r>
            <w:proofErr w:type="spellEnd"/>
          </w:p>
        </w:tc>
      </w:tr>
    </w:tbl>
    <w:p w14:paraId="2EA2ECCC" w14:textId="77777777" w:rsidR="00550B9D" w:rsidRPr="00550B9D" w:rsidRDefault="00550B9D" w:rsidP="00550B9D">
      <w:pPr>
        <w:spacing w:line="360" w:lineRule="auto"/>
        <w:ind w:firstLine="567"/>
      </w:pPr>
      <w:r>
        <w:t xml:space="preserve">Для наглядности изобразим выделенные фреймы на семантической карте поля </w:t>
      </w:r>
      <w:r w:rsidRPr="00550B9D">
        <w:t>‘сухой’</w:t>
      </w:r>
      <w:r>
        <w:t>:</w:t>
      </w:r>
    </w:p>
    <w:p w14:paraId="7C0388C5" w14:textId="62B90CB6" w:rsidR="00550B9D" w:rsidRDefault="00550B9D" w:rsidP="00C22FFD">
      <w:pPr>
        <w:spacing w:line="360" w:lineRule="auto"/>
        <w:ind w:firstLine="567"/>
      </w:pPr>
      <w:r w:rsidRPr="00550B9D">
        <w:rPr>
          <w:highlight w:val="yellow"/>
        </w:rPr>
        <w:t>КАРТА</w:t>
      </w:r>
    </w:p>
    <w:p w14:paraId="0035AEDA" w14:textId="33956A72" w:rsidR="006B3D93" w:rsidRDefault="0040053F" w:rsidP="00C22FFD">
      <w:pPr>
        <w:spacing w:line="360" w:lineRule="auto"/>
        <w:ind w:firstLine="567"/>
      </w:pPr>
      <w:r w:rsidRPr="0040053F">
        <w:t>По ряду причин на семантической карте мы не отразили значения, которые основаны на метафорическом переходе. Во-первых, метафора – переход в другую семантическую зону и её исследование в типологической перспективе может стать необъятной задачей. Во-вторых, данные семантические сдвиги гораздо сложнее обнаружить. Исследователь будет вынужден отделить метафоры, устоявшиеся в выбранном языке, от случайных авторских высказываний и при работе с носителем избегать калькирования (</w:t>
      </w:r>
      <w:proofErr w:type="spellStart"/>
      <w:r w:rsidRPr="0040053F">
        <w:t>Рахилина</w:t>
      </w:r>
      <w:proofErr w:type="spellEnd"/>
      <w:r w:rsidRPr="0040053F">
        <w:t xml:space="preserve">, </w:t>
      </w:r>
      <w:proofErr w:type="spellStart"/>
      <w:r w:rsidRPr="0040053F">
        <w:t>Резникова</w:t>
      </w:r>
      <w:proofErr w:type="spellEnd"/>
      <w:r w:rsidRPr="0040053F">
        <w:t xml:space="preserve"> 2013). Тем не менее, для семантики метафорические переходы, безусловно, интересны и необходимы, поэтому мы попытаемся с помощью всей собранной нами </w:t>
      </w:r>
      <w:r w:rsidRPr="0040053F">
        <w:lastRenderedPageBreak/>
        <w:t>информации детальнее описать семантическое поле в разных языках, игнорируя метафоры при составлении карты, но учитывая их при сравнении.</w:t>
      </w:r>
    </w:p>
    <w:p w14:paraId="56310523" w14:textId="77777777" w:rsidR="00C14817" w:rsidRPr="0040053F" w:rsidRDefault="00C14817" w:rsidP="00DF7274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10" w:name="_Toc482628279"/>
      <w:r w:rsidRPr="0040053F">
        <w:rPr>
          <w:rFonts w:cs="Times New Roman"/>
          <w:b/>
        </w:rPr>
        <w:t>Обзор языков</w:t>
      </w:r>
      <w:bookmarkEnd w:id="10"/>
    </w:p>
    <w:p w14:paraId="2E8A9068" w14:textId="3A4703FB" w:rsidR="00637C56" w:rsidRPr="0040053F" w:rsidRDefault="00C14817" w:rsidP="00637C56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bookmarkStart w:id="11" w:name="_Toc482628280"/>
      <w:r w:rsidRPr="0040053F">
        <w:rPr>
          <w:rFonts w:cs="Times New Roman"/>
          <w:i/>
        </w:rPr>
        <w:t>Русский</w:t>
      </w:r>
      <w:bookmarkEnd w:id="11"/>
    </w:p>
    <w:p w14:paraId="180D3087" w14:textId="72C01A41" w:rsidR="00637C56" w:rsidRPr="003E2700" w:rsidRDefault="003E2700" w:rsidP="00637C56">
      <w:pPr>
        <w:spacing w:line="360" w:lineRule="auto"/>
        <w:ind w:firstLine="567"/>
        <w:rPr>
          <w:i/>
        </w:rPr>
      </w:pPr>
      <w:r w:rsidRPr="003E2700">
        <w:rPr>
          <w:i/>
        </w:rPr>
        <w:t>С</w:t>
      </w:r>
      <w:r w:rsidR="00637C56" w:rsidRPr="003E2700">
        <w:rPr>
          <w:i/>
        </w:rPr>
        <w:t>ухой, засушливый, засохший,</w:t>
      </w:r>
      <w:r w:rsidR="001327E3">
        <w:rPr>
          <w:i/>
        </w:rPr>
        <w:t xml:space="preserve"> сушёный,</w:t>
      </w:r>
      <w:r w:rsidR="00637C56" w:rsidRPr="003E2700">
        <w:rPr>
          <w:i/>
        </w:rPr>
        <w:t xml:space="preserve"> высушенный, пересохший, пересушенный, безжизненный, зачерствелый, омертвевший, чёрствый, суховатый, жёсткий, увядший</w:t>
      </w:r>
      <w:r>
        <w:rPr>
          <w:i/>
        </w:rPr>
        <w:t>.</w:t>
      </w:r>
    </w:p>
    <w:p w14:paraId="4D0B76A5" w14:textId="77777777" w:rsidR="00637C56" w:rsidRPr="0040053F" w:rsidRDefault="00637C56" w:rsidP="00637C56">
      <w:pPr>
        <w:spacing w:line="360" w:lineRule="auto"/>
        <w:ind w:firstLine="567"/>
      </w:pPr>
      <w:r w:rsidRPr="0040053F">
        <w:t xml:space="preserve">При анализе семантического поля значения ‘сухой’ в русском языке использовались словари и комментарии к словарным статьям, а именно: «Толковый словарь русского языка» (Ушаков 1935-1940), «Словарь русского языка» (Ожегов, Шведова 1992), «Словарь русского языка» (Евгеньева 1999), «Толковый словарь живого великорусского языка» (Даль 1863-1866), «Новый объяснительный словарь синонимов русского языка» (Апресян 2003), «Проспект активного словаря русского языка» (Апресян 2010); а также Национальный корпус русского языка (НКРЯ), </w:t>
      </w:r>
      <w:r w:rsidRPr="0040053F">
        <w:rPr>
          <w:lang w:val="en-US"/>
        </w:rPr>
        <w:t>Sketch</w:t>
      </w:r>
      <w:r w:rsidRPr="0040053F">
        <w:t xml:space="preserve"> </w:t>
      </w:r>
      <w:proofErr w:type="spellStart"/>
      <w:r w:rsidRPr="0040053F">
        <w:t>Engine</w:t>
      </w:r>
      <w:proofErr w:type="spellEnd"/>
      <w:r w:rsidRPr="0040053F">
        <w:t xml:space="preserve"> и ответы носителей, полученные из фреймовой анкеты.</w:t>
      </w:r>
    </w:p>
    <w:p w14:paraId="4BD37C58" w14:textId="77777777" w:rsidR="00637C56" w:rsidRPr="0040053F" w:rsidRDefault="00637C56" w:rsidP="00637C56">
      <w:pPr>
        <w:spacing w:line="360" w:lineRule="auto"/>
        <w:ind w:firstLine="567"/>
      </w:pPr>
      <w:r w:rsidRPr="0040053F">
        <w:t xml:space="preserve">В русском языке лексема </w:t>
      </w:r>
      <w:r w:rsidRPr="0040053F">
        <w:rPr>
          <w:i/>
        </w:rPr>
        <w:t>сухой</w:t>
      </w:r>
      <w:r w:rsidRPr="0040053F">
        <w:t xml:space="preserve"> имеет много значений, поэтому синонимов у неё насчитывается огромное количество. В этом разделе мы сначала обратимся к прямым значениям исследуемого слова и метонимиям, а затем отметим метафорические переходы, которые характерны для изучаемых лексем.</w:t>
      </w:r>
    </w:p>
    <w:p w14:paraId="0B562519" w14:textId="2A554F26" w:rsidR="00637C56" w:rsidRPr="0040053F" w:rsidRDefault="00637C56" w:rsidP="00637C56">
      <w:pPr>
        <w:spacing w:line="360" w:lineRule="auto"/>
        <w:ind w:firstLine="567"/>
      </w:pPr>
      <w:r w:rsidRPr="0040053F">
        <w:t>Значение</w:t>
      </w:r>
      <w:r w:rsidR="00550B9D">
        <w:t xml:space="preserve"> ‘сухой’ может выражаться многими лексемами. В нашей работе мы выделили основные, а именно</w:t>
      </w:r>
      <w:r w:rsidRPr="0040053F">
        <w:t xml:space="preserve">: </w:t>
      </w:r>
      <w:r w:rsidRPr="0040053F">
        <w:rPr>
          <w:i/>
        </w:rPr>
        <w:t>сухой</w:t>
      </w:r>
      <w:r w:rsidRPr="0040053F">
        <w:t xml:space="preserve">, </w:t>
      </w:r>
      <w:r w:rsidRPr="0040053F">
        <w:rPr>
          <w:i/>
        </w:rPr>
        <w:t>засушливый</w:t>
      </w:r>
      <w:r w:rsidRPr="0040053F">
        <w:t xml:space="preserve">, </w:t>
      </w:r>
      <w:r w:rsidRPr="0040053F">
        <w:rPr>
          <w:i/>
        </w:rPr>
        <w:t>засохший</w:t>
      </w:r>
      <w:r w:rsidRPr="0040053F">
        <w:t xml:space="preserve">, </w:t>
      </w:r>
      <w:r w:rsidRPr="0040053F">
        <w:rPr>
          <w:i/>
        </w:rPr>
        <w:t>высушенный</w:t>
      </w:r>
      <w:r w:rsidRPr="0040053F">
        <w:t xml:space="preserve">, </w:t>
      </w:r>
      <w:r w:rsidRPr="0040053F">
        <w:rPr>
          <w:i/>
        </w:rPr>
        <w:t>пересохший</w:t>
      </w:r>
      <w:r w:rsidRPr="0040053F">
        <w:t xml:space="preserve">, </w:t>
      </w:r>
      <w:r w:rsidRPr="0040053F">
        <w:rPr>
          <w:i/>
        </w:rPr>
        <w:t>пересушенный</w:t>
      </w:r>
      <w:r w:rsidRPr="0040053F">
        <w:t xml:space="preserve">, </w:t>
      </w:r>
      <w:r w:rsidRPr="0040053F">
        <w:rPr>
          <w:i/>
        </w:rPr>
        <w:t>безжизненный</w:t>
      </w:r>
      <w:r w:rsidRPr="0040053F">
        <w:t xml:space="preserve">, </w:t>
      </w:r>
      <w:r w:rsidRPr="0040053F">
        <w:rPr>
          <w:i/>
        </w:rPr>
        <w:t>зачерствелый</w:t>
      </w:r>
      <w:r w:rsidRPr="0040053F">
        <w:t xml:space="preserve">, </w:t>
      </w:r>
      <w:r w:rsidRPr="0040053F">
        <w:rPr>
          <w:i/>
        </w:rPr>
        <w:t>омертвевший</w:t>
      </w:r>
      <w:r w:rsidRPr="0040053F">
        <w:t xml:space="preserve">, </w:t>
      </w:r>
      <w:r w:rsidRPr="0040053F">
        <w:rPr>
          <w:i/>
        </w:rPr>
        <w:t>чёрствый</w:t>
      </w:r>
      <w:r w:rsidRPr="0040053F">
        <w:t xml:space="preserve">, </w:t>
      </w:r>
      <w:r w:rsidRPr="0040053F">
        <w:rPr>
          <w:i/>
        </w:rPr>
        <w:t>суховатый</w:t>
      </w:r>
      <w:r w:rsidRPr="0040053F">
        <w:t xml:space="preserve">, </w:t>
      </w:r>
      <w:r w:rsidRPr="0040053F">
        <w:rPr>
          <w:i/>
        </w:rPr>
        <w:t>жёсткий</w:t>
      </w:r>
      <w:r w:rsidRPr="0040053F">
        <w:t xml:space="preserve">, </w:t>
      </w:r>
      <w:r w:rsidRPr="0040053F">
        <w:rPr>
          <w:i/>
        </w:rPr>
        <w:t>увядший</w:t>
      </w:r>
      <w:r w:rsidR="00550B9D">
        <w:t>.</w:t>
      </w:r>
      <w:r w:rsidRPr="0040053F">
        <w:t xml:space="preserve"> Доминантной лексемой, то есть такой, </w:t>
      </w:r>
      <w:r w:rsidR="004C747A">
        <w:t>которая обладает наиболее широкой сочетаемостью и покрывает большинство фреймов</w:t>
      </w:r>
      <w:r w:rsidRPr="0040053F">
        <w:t xml:space="preserve">, является слово </w:t>
      </w:r>
      <w:r w:rsidRPr="0040053F">
        <w:rPr>
          <w:i/>
        </w:rPr>
        <w:t>сухой</w:t>
      </w:r>
      <w:r w:rsidRPr="0040053F">
        <w:t xml:space="preserve">. </w:t>
      </w:r>
      <w:r w:rsidR="004C747A">
        <w:t>Оно используется</w:t>
      </w:r>
      <w:r w:rsidRPr="0040053F">
        <w:t xml:space="preserve"> для выражения идеи сухости в ситуации, когда речь идёт о предметах, в которых отсутствует внутренняя или внешняя влага. Для описания предметов </w:t>
      </w:r>
      <w:r w:rsidRPr="0040053F">
        <w:rPr>
          <w:i/>
        </w:rPr>
        <w:t>сухой</w:t>
      </w:r>
      <w:r w:rsidRPr="0040053F">
        <w:t xml:space="preserve"> может заменяться на синонимы, при этом выбор синонима определяется предметом, который наделён свойством сухости. В данном исследовании мы не рассматриваем синонимы с приставкой –</w:t>
      </w:r>
      <w:r w:rsidRPr="0040053F">
        <w:rPr>
          <w:i/>
        </w:rPr>
        <w:t>не</w:t>
      </w:r>
      <w:r w:rsidRPr="0040053F">
        <w:t xml:space="preserve"> (</w:t>
      </w:r>
      <w:r w:rsidRPr="0040053F">
        <w:rPr>
          <w:i/>
        </w:rPr>
        <w:t>невлажный</w:t>
      </w:r>
      <w:r w:rsidRPr="0040053F">
        <w:t xml:space="preserve">, </w:t>
      </w:r>
      <w:proofErr w:type="spellStart"/>
      <w:r w:rsidRPr="0040053F">
        <w:rPr>
          <w:i/>
        </w:rPr>
        <w:t>немокрый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несырой</w:t>
      </w:r>
      <w:proofErr w:type="spellEnd"/>
      <w:r w:rsidRPr="0040053F">
        <w:rPr>
          <w:i/>
        </w:rPr>
        <w:t>, ненамоченный</w:t>
      </w:r>
      <w:r w:rsidRPr="0040053F">
        <w:t xml:space="preserve">), так как вполне понятно, что </w:t>
      </w:r>
      <w:r w:rsidRPr="0040053F">
        <w:lastRenderedPageBreak/>
        <w:t xml:space="preserve">как </w:t>
      </w:r>
      <w:proofErr w:type="spellStart"/>
      <w:r w:rsidRPr="0040053F">
        <w:t>каритив</w:t>
      </w:r>
      <w:proofErr w:type="spellEnd"/>
      <w:r w:rsidRPr="0040053F">
        <w:t xml:space="preserve"> (Толстая 2008) слово </w:t>
      </w:r>
      <w:r w:rsidRPr="0040053F">
        <w:rPr>
          <w:i/>
        </w:rPr>
        <w:t>сухой</w:t>
      </w:r>
      <w:r w:rsidRPr="0040053F">
        <w:t xml:space="preserve"> может замениться на какое-нибудь слово с отрицательной приставкой и корнем, содержащим смысл ‘влага’. Данные лексемы будут использованы только в качестве объяснения ситуаций.</w:t>
      </w:r>
    </w:p>
    <w:p w14:paraId="02D9DD7E" w14:textId="2AA6EA13" w:rsidR="00637C56" w:rsidRPr="0040053F" w:rsidRDefault="00637C56" w:rsidP="00637C56">
      <w:pPr>
        <w:spacing w:line="360" w:lineRule="auto"/>
        <w:ind w:firstLine="567"/>
      </w:pPr>
      <w:r w:rsidRPr="0040053F">
        <w:t>Первый фрейм</w:t>
      </w:r>
      <w:r w:rsidR="00F739A6">
        <w:t xml:space="preserve"> </w:t>
      </w:r>
      <w:r w:rsidR="00F739A6" w:rsidRPr="00F739A6">
        <w:t>‘</w:t>
      </w:r>
      <w:r w:rsidR="00F739A6">
        <w:t>ненамоченный</w:t>
      </w:r>
      <w:r w:rsidR="00F739A6" w:rsidRPr="00F739A6">
        <w:t>’</w:t>
      </w:r>
      <w:r w:rsidRPr="0040053F">
        <w:t xml:space="preserve">, который мы выделяем в первой группе, относится к предметам, </w:t>
      </w:r>
      <w:r w:rsidR="005E75FD">
        <w:t>которые противопоставлены</w:t>
      </w:r>
      <w:r w:rsidRPr="0040053F">
        <w:t xml:space="preserve"> с мокрыми, влажными, намокшими объектами, например, </w:t>
      </w:r>
      <w:r w:rsidRPr="0040053F">
        <w:rPr>
          <w:i/>
        </w:rPr>
        <w:t>сухие валенки</w:t>
      </w:r>
      <w:r w:rsidRPr="0040053F">
        <w:t xml:space="preserve">, </w:t>
      </w:r>
      <w:r w:rsidRPr="0040053F">
        <w:rPr>
          <w:i/>
        </w:rPr>
        <w:t>сухие гидрокостюмы</w:t>
      </w:r>
      <w:r w:rsidRPr="0040053F">
        <w:t xml:space="preserve">, </w:t>
      </w:r>
      <w:r w:rsidRPr="0040053F">
        <w:rPr>
          <w:i/>
        </w:rPr>
        <w:t>сухое стекло</w:t>
      </w:r>
      <w:r w:rsidRPr="0040053F">
        <w:t>. Важно отметить, что мокрый предмет может действительно присутствовать (1) или предположительно может существовать (2):</w:t>
      </w:r>
    </w:p>
    <w:p w14:paraId="7B12E118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proofErr w:type="spellStart"/>
      <w:r w:rsidRPr="0040053F">
        <w:rPr>
          <w:rFonts w:ascii="Times New Roman" w:hAnsi="Times New Roman"/>
          <w:i/>
        </w:rPr>
        <w:t>Сиверс</w:t>
      </w:r>
      <w:proofErr w:type="spellEnd"/>
      <w:r w:rsidRPr="0040053F">
        <w:rPr>
          <w:rFonts w:ascii="Times New Roman" w:hAnsi="Times New Roman"/>
          <w:i/>
        </w:rPr>
        <w:t xml:space="preserve"> перевернул подушку </w:t>
      </w:r>
      <w:r w:rsidRPr="0040053F">
        <w:rPr>
          <w:rFonts w:ascii="Times New Roman" w:hAnsi="Times New Roman"/>
          <w:b/>
          <w:i/>
        </w:rPr>
        <w:t>сухой стороной</w:t>
      </w:r>
      <w:r w:rsidRPr="0040053F">
        <w:rPr>
          <w:rFonts w:ascii="Times New Roman" w:hAnsi="Times New Roman"/>
          <w:i/>
        </w:rPr>
        <w:t xml:space="preserve"> кверху, лёг на другой бок и попытался заснуть.</w:t>
      </w:r>
      <w:r w:rsidRPr="0040053F">
        <w:rPr>
          <w:rFonts w:ascii="Times New Roman" w:hAnsi="Times New Roman"/>
        </w:rPr>
        <w:t xml:space="preserve"> [И. </w:t>
      </w:r>
      <w:proofErr w:type="spellStart"/>
      <w:r w:rsidRPr="0040053F">
        <w:rPr>
          <w:rFonts w:ascii="Times New Roman" w:hAnsi="Times New Roman"/>
        </w:rPr>
        <w:t>Грекова</w:t>
      </w:r>
      <w:proofErr w:type="spellEnd"/>
      <w:r w:rsidRPr="0040053F">
        <w:rPr>
          <w:rFonts w:ascii="Times New Roman" w:hAnsi="Times New Roman"/>
        </w:rPr>
        <w:t>. На испытаниях (1967)]</w:t>
      </w:r>
    </w:p>
    <w:p w14:paraId="1E524A03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r w:rsidRPr="0040053F">
        <w:rPr>
          <w:rFonts w:ascii="Times New Roman" w:hAnsi="Times New Roman"/>
          <w:b/>
          <w:i/>
        </w:rPr>
        <w:t>Сухая палатка</w:t>
      </w:r>
      <w:r w:rsidRPr="0040053F">
        <w:rPr>
          <w:rFonts w:ascii="Times New Roman" w:hAnsi="Times New Roman"/>
          <w:i/>
        </w:rPr>
        <w:t>, горячая пища &lt;…&gt; создают незабываемую атмосферу покоя и уюта.</w:t>
      </w:r>
      <w:r w:rsidRPr="0040053F">
        <w:rPr>
          <w:rFonts w:ascii="Times New Roman" w:hAnsi="Times New Roman"/>
        </w:rPr>
        <w:t xml:space="preserve"> [Игорь </w:t>
      </w:r>
      <w:proofErr w:type="spellStart"/>
      <w:r w:rsidRPr="0040053F">
        <w:rPr>
          <w:rFonts w:ascii="Times New Roman" w:hAnsi="Times New Roman"/>
        </w:rPr>
        <w:t>Вольский</w:t>
      </w:r>
      <w:proofErr w:type="spellEnd"/>
      <w:r w:rsidRPr="0040053F">
        <w:rPr>
          <w:rFonts w:ascii="Times New Roman" w:hAnsi="Times New Roman"/>
        </w:rPr>
        <w:t xml:space="preserve">. Пропасть им. </w:t>
      </w:r>
      <w:proofErr w:type="spellStart"/>
      <w:r w:rsidRPr="0040053F">
        <w:rPr>
          <w:rFonts w:ascii="Times New Roman" w:hAnsi="Times New Roman"/>
        </w:rPr>
        <w:t>Пантюхина</w:t>
      </w:r>
      <w:proofErr w:type="spellEnd"/>
      <w:r w:rsidRPr="0040053F">
        <w:rPr>
          <w:rFonts w:ascii="Times New Roman" w:hAnsi="Times New Roman"/>
        </w:rPr>
        <w:t>: будет ли новый мировой рекорд? (1994)]</w:t>
      </w:r>
    </w:p>
    <w:p w14:paraId="55EE1C0C" w14:textId="2B51A58D" w:rsidR="00637C56" w:rsidRPr="0040053F" w:rsidRDefault="00637C56" w:rsidP="00637C56">
      <w:pPr>
        <w:spacing w:line="360" w:lineRule="auto"/>
      </w:pPr>
      <w:r w:rsidRPr="0040053F">
        <w:t xml:space="preserve">В данной подгруппе контекстов слово </w:t>
      </w:r>
      <w:r w:rsidRPr="0040053F">
        <w:rPr>
          <w:i/>
        </w:rPr>
        <w:t>сухой</w:t>
      </w:r>
      <w:r w:rsidRPr="0040053F">
        <w:t xml:space="preserve"> невозможно заменить на дериваты от глаголов </w:t>
      </w:r>
      <w:r w:rsidRPr="0040053F">
        <w:rPr>
          <w:i/>
        </w:rPr>
        <w:t>сохнуть</w:t>
      </w:r>
      <w:r w:rsidRPr="0040053F">
        <w:t xml:space="preserve"> или </w:t>
      </w:r>
      <w:r w:rsidRPr="0040053F">
        <w:rPr>
          <w:i/>
        </w:rPr>
        <w:t>сушить</w:t>
      </w:r>
      <w:r w:rsidRPr="0040053F">
        <w:t xml:space="preserve">. Данные лексемы могут </w:t>
      </w:r>
      <w:r w:rsidR="007F35DD">
        <w:t>выступать вместо слова</w:t>
      </w:r>
      <w:r w:rsidR="007F35DD" w:rsidRPr="0040053F">
        <w:rPr>
          <w:i/>
        </w:rPr>
        <w:t xml:space="preserve"> </w:t>
      </w:r>
      <w:r w:rsidRPr="0040053F">
        <w:rPr>
          <w:i/>
        </w:rPr>
        <w:t>сухой</w:t>
      </w:r>
      <w:r w:rsidRPr="0040053F">
        <w:t xml:space="preserve"> только в том случае, если в контексте указано, что раньше этот предмет находился в мокром состоянии, а так как эта группа как раз описывает ситуации, когда один (описываемый) предмет намок, а другой – нет, то из этого следует запрет на замену причастиями, образованными от глаголов </w:t>
      </w:r>
      <w:r w:rsidRPr="0040053F">
        <w:rPr>
          <w:i/>
        </w:rPr>
        <w:t>сохнуть</w:t>
      </w:r>
      <w:r w:rsidRPr="0040053F">
        <w:t xml:space="preserve">, </w:t>
      </w:r>
      <w:r w:rsidRPr="0040053F">
        <w:rPr>
          <w:i/>
        </w:rPr>
        <w:t>сушить</w:t>
      </w:r>
      <w:r w:rsidRPr="0040053F">
        <w:t>. В (1) нет указания, на то, что раньше сторона подушки, на которой в итоге заснул действующий персонаж, была сырой, а наоборот, имеется в виду, что она не промокла</w:t>
      </w:r>
      <w:r w:rsidR="007F35DD">
        <w:t xml:space="preserve"> </w:t>
      </w:r>
      <w:r w:rsidRPr="0040053F">
        <w:t xml:space="preserve">(вряд ли человек пытался высушить подушку, перевернув её сырой стороной книзу). Следовательно, выразить </w:t>
      </w:r>
      <w:r w:rsidR="007F35DD">
        <w:t>данный смысл</w:t>
      </w:r>
      <w:r w:rsidRPr="0040053F">
        <w:t xml:space="preserve"> можно только одним способом:</w:t>
      </w:r>
    </w:p>
    <w:p w14:paraId="2AB6D2B9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proofErr w:type="spellStart"/>
      <w:r w:rsidRPr="0040053F">
        <w:rPr>
          <w:rFonts w:ascii="Times New Roman" w:hAnsi="Times New Roman"/>
          <w:i/>
        </w:rPr>
        <w:t>Сиверс</w:t>
      </w:r>
      <w:proofErr w:type="spellEnd"/>
      <w:r w:rsidRPr="0040053F">
        <w:rPr>
          <w:rFonts w:ascii="Times New Roman" w:hAnsi="Times New Roman"/>
          <w:i/>
        </w:rPr>
        <w:t xml:space="preserve"> перевернул подушку </w:t>
      </w:r>
      <w:r w:rsidRPr="0040053F">
        <w:rPr>
          <w:rFonts w:ascii="Times New Roman" w:hAnsi="Times New Roman"/>
          <w:b/>
          <w:i/>
        </w:rPr>
        <w:t>сухой</w:t>
      </w:r>
      <w:proofErr w:type="gramStart"/>
      <w:r w:rsidRPr="0040053F">
        <w:rPr>
          <w:rFonts w:ascii="Times New Roman" w:hAnsi="Times New Roman"/>
        </w:rPr>
        <w:t>/</w:t>
      </w:r>
      <w:r w:rsidRPr="0040053F">
        <w:rPr>
          <w:rFonts w:ascii="Times New Roman" w:hAnsi="Times New Roman"/>
          <w:vertAlign w:val="superscript"/>
        </w:rPr>
        <w:t>?</w:t>
      </w:r>
      <w:r w:rsidRPr="0040053F">
        <w:rPr>
          <w:rFonts w:ascii="Times New Roman" w:hAnsi="Times New Roman"/>
          <w:b/>
          <w:i/>
        </w:rPr>
        <w:t>высушенной</w:t>
      </w:r>
      <w:proofErr w:type="gramEnd"/>
      <w:r w:rsidRPr="0040053F">
        <w:rPr>
          <w:rFonts w:ascii="Times New Roman" w:hAnsi="Times New Roman"/>
        </w:rPr>
        <w:t>/</w:t>
      </w:r>
      <w:r w:rsidRPr="0040053F">
        <w:rPr>
          <w:rFonts w:ascii="Times New Roman" w:hAnsi="Times New Roman"/>
          <w:vertAlign w:val="superscript"/>
        </w:rPr>
        <w:t>?</w:t>
      </w:r>
      <w:r w:rsidRPr="0040053F">
        <w:rPr>
          <w:rFonts w:ascii="Times New Roman" w:hAnsi="Times New Roman"/>
          <w:b/>
          <w:i/>
        </w:rPr>
        <w:t>высохшей стороной</w:t>
      </w:r>
      <w:r w:rsidRPr="0040053F">
        <w:rPr>
          <w:rFonts w:ascii="Times New Roman" w:hAnsi="Times New Roman"/>
          <w:i/>
        </w:rPr>
        <w:t xml:space="preserve"> кверху, лёг на другой бок и попытался заснуть.</w:t>
      </w:r>
    </w:p>
    <w:p w14:paraId="42BEDF4B" w14:textId="5D6D3541" w:rsidR="00637C56" w:rsidRPr="0040053F" w:rsidRDefault="00637C56" w:rsidP="00637C56">
      <w:pPr>
        <w:spacing w:line="360" w:lineRule="auto"/>
      </w:pPr>
      <w:r w:rsidRPr="0040053F">
        <w:t>Второй фрейм</w:t>
      </w:r>
      <w:r w:rsidR="00F739A6">
        <w:t xml:space="preserve"> </w:t>
      </w:r>
      <w:r w:rsidR="00775A74" w:rsidRPr="00775A74">
        <w:t>‘</w:t>
      </w:r>
      <w:r w:rsidR="00775A74">
        <w:t>помещение</w:t>
      </w:r>
      <w:r w:rsidR="00F739A6" w:rsidRPr="00F739A6">
        <w:t>’</w:t>
      </w:r>
      <w:r w:rsidRPr="0040053F">
        <w:t xml:space="preserve">, который также содержит идею противопоставления – ‘постоянное свойство объекта как имеющего особый статус по сравнению с другими объектами’. Чаще всего в этой ситуации существительные означают воздушную среду или – </w:t>
      </w:r>
      <w:proofErr w:type="spellStart"/>
      <w:r w:rsidRPr="0040053F">
        <w:t>метонимически</w:t>
      </w:r>
      <w:proofErr w:type="spellEnd"/>
      <w:r w:rsidRPr="0040053F">
        <w:t xml:space="preserve"> - пространство, </w:t>
      </w:r>
      <w:proofErr w:type="gramStart"/>
      <w:r w:rsidRPr="0040053F">
        <w:t>например</w:t>
      </w:r>
      <w:proofErr w:type="gramEnd"/>
      <w:r w:rsidRPr="0040053F">
        <w:t xml:space="preserve">: </w:t>
      </w:r>
      <w:r w:rsidRPr="0040053F">
        <w:rPr>
          <w:i/>
        </w:rPr>
        <w:t>лес</w:t>
      </w:r>
      <w:r w:rsidRPr="0040053F">
        <w:t xml:space="preserve">, </w:t>
      </w:r>
      <w:r w:rsidRPr="0040053F">
        <w:rPr>
          <w:i/>
        </w:rPr>
        <w:t>помещение</w:t>
      </w:r>
      <w:r w:rsidRPr="0040053F">
        <w:t xml:space="preserve">, </w:t>
      </w:r>
      <w:r w:rsidRPr="0040053F">
        <w:rPr>
          <w:i/>
        </w:rPr>
        <w:t>подвал</w:t>
      </w:r>
      <w:r w:rsidRPr="0040053F">
        <w:t xml:space="preserve">. В данных контекстах невозможна замена слова </w:t>
      </w:r>
      <w:r w:rsidRPr="0040053F">
        <w:rPr>
          <w:i/>
        </w:rPr>
        <w:t>сухой</w:t>
      </w:r>
      <w:r w:rsidRPr="0040053F">
        <w:t xml:space="preserve"> на квазисинонимы, так как для существительных здесь свойство сухости является постоянным, и поэтому, как и в предыдущем фрейме, слова типа </w:t>
      </w:r>
      <w:r w:rsidRPr="0040053F">
        <w:rPr>
          <w:i/>
        </w:rPr>
        <w:t>высушенный</w:t>
      </w:r>
      <w:r w:rsidRPr="0040053F">
        <w:t xml:space="preserve"> </w:t>
      </w:r>
      <w:r w:rsidRPr="0040053F">
        <w:lastRenderedPageBreak/>
        <w:t>неуместны, ср. в (4) описывается не такой лес, в котором деревья и почва высохли после дождя, а такой, в котором воздух характеризуется низкой влажностью:</w:t>
      </w:r>
    </w:p>
    <w:p w14:paraId="2F892327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Я уже говорил, что наш город стоял в замечательном сосновом </w:t>
      </w:r>
      <w:r w:rsidRPr="0040053F">
        <w:rPr>
          <w:rFonts w:ascii="Times New Roman" w:hAnsi="Times New Roman"/>
          <w:b/>
          <w:i/>
          <w:color w:val="000000" w:themeColor="text1"/>
        </w:rPr>
        <w:t>сухом</w:t>
      </w:r>
      <w:proofErr w:type="gramStart"/>
      <w:r w:rsidRPr="0040053F">
        <w:rPr>
          <w:rFonts w:ascii="Times New Roman" w:hAnsi="Times New Roman"/>
        </w:rPr>
        <w:t>/</w:t>
      </w:r>
      <w:r w:rsidRPr="0040053F">
        <w:rPr>
          <w:rFonts w:ascii="Times New Roman" w:hAnsi="Times New Roman"/>
          <w:vertAlign w:val="superscript"/>
        </w:rPr>
        <w:t>?</w:t>
      </w:r>
      <w:r w:rsidRPr="0040053F">
        <w:rPr>
          <w:rFonts w:ascii="Times New Roman" w:hAnsi="Times New Roman"/>
          <w:b/>
          <w:i/>
        </w:rPr>
        <w:t>высушенной</w:t>
      </w:r>
      <w:proofErr w:type="gramEnd"/>
      <w:r w:rsidRPr="0040053F">
        <w:rPr>
          <w:rFonts w:ascii="Times New Roman" w:hAnsi="Times New Roman"/>
        </w:rPr>
        <w:t>/</w:t>
      </w:r>
      <w:r w:rsidRPr="0040053F">
        <w:rPr>
          <w:rFonts w:ascii="Times New Roman" w:hAnsi="Times New Roman"/>
          <w:vertAlign w:val="superscript"/>
        </w:rPr>
        <w:t>?</w:t>
      </w:r>
      <w:r w:rsidRPr="0040053F">
        <w:rPr>
          <w:rFonts w:ascii="Times New Roman" w:hAnsi="Times New Roman"/>
          <w:b/>
          <w:i/>
        </w:rPr>
        <w:t>высохшей</w:t>
      </w:r>
      <w:r w:rsidRPr="0040053F">
        <w:rPr>
          <w:rFonts w:ascii="Times New Roman" w:hAnsi="Times New Roman"/>
          <w:b/>
          <w:i/>
          <w:color w:val="000000" w:themeColor="text1"/>
        </w:rPr>
        <w:t xml:space="preserve"> лесу</w:t>
      </w:r>
      <w:r w:rsidRPr="0040053F">
        <w:rPr>
          <w:rFonts w:ascii="Times New Roman" w:hAnsi="Times New Roman"/>
          <w:i/>
        </w:rPr>
        <w:t xml:space="preserve">, ― такие леса бывают только на юге и только в степи. </w:t>
      </w:r>
      <w:r w:rsidRPr="0040053F">
        <w:rPr>
          <w:rFonts w:ascii="Times New Roman" w:hAnsi="Times New Roman"/>
        </w:rPr>
        <w:t>[Анатолий Рыбаков. Тяжелый песок (1975-1977)]</w:t>
      </w:r>
    </w:p>
    <w:p w14:paraId="3B166004" w14:textId="21A7F3A2" w:rsidR="00637C56" w:rsidRPr="0040053F" w:rsidRDefault="00637C56" w:rsidP="00637C56">
      <w:pPr>
        <w:spacing w:line="360" w:lineRule="auto"/>
      </w:pPr>
      <w:r w:rsidRPr="0040053F">
        <w:t>К третьему концепту в подгруппе</w:t>
      </w:r>
      <w:r w:rsidR="00F739A6">
        <w:t xml:space="preserve"> </w:t>
      </w:r>
      <w:r w:rsidR="00F739A6" w:rsidRPr="00F739A6">
        <w:t>‘</w:t>
      </w:r>
      <w:r w:rsidR="00F739A6">
        <w:t>высохший</w:t>
      </w:r>
      <w:r w:rsidR="00F739A6" w:rsidRPr="00F739A6">
        <w:t>’</w:t>
      </w:r>
      <w:r w:rsidR="007F35DD">
        <w:t>, в которой противопоставляется</w:t>
      </w:r>
      <w:r w:rsidRPr="0040053F">
        <w:t xml:space="preserve"> свойство «сухость» </w:t>
      </w:r>
      <w:r w:rsidR="007F35DD">
        <w:t xml:space="preserve">«влажности», </w:t>
      </w:r>
      <w:r w:rsidRPr="0040053F">
        <w:t>относятся существительные, обозначающие предметы, которые высохли после намокания. Контраст здесь не очень эксплицитно выражен: в данном случае сравнивается состояние объекта с предыдущим его состоянием ‘мокрый’. В контекстах такого рода могут выступать разные существительные, которые могут принимать влагу извне, например</w:t>
      </w:r>
      <w:r w:rsidR="007F35DD">
        <w:t>,</w:t>
      </w:r>
      <w:r w:rsidRPr="0040053F">
        <w:t xml:space="preserve"> </w:t>
      </w:r>
      <w:r w:rsidRPr="0040053F">
        <w:rPr>
          <w:i/>
        </w:rPr>
        <w:t>одежда</w:t>
      </w:r>
      <w:r w:rsidRPr="0040053F">
        <w:t xml:space="preserve">, </w:t>
      </w:r>
      <w:r w:rsidRPr="0040053F">
        <w:rPr>
          <w:i/>
        </w:rPr>
        <w:t>ковёр</w:t>
      </w:r>
      <w:r w:rsidRPr="0040053F">
        <w:t xml:space="preserve">. Лексемы-существительные в данной подгруппе могут сочетаться не только с </w:t>
      </w:r>
      <w:r w:rsidRPr="0040053F">
        <w:rPr>
          <w:i/>
        </w:rPr>
        <w:t>сухой</w:t>
      </w:r>
      <w:r w:rsidRPr="0040053F">
        <w:t xml:space="preserve">, но и с </w:t>
      </w:r>
      <w:r w:rsidRPr="0040053F">
        <w:rPr>
          <w:i/>
        </w:rPr>
        <w:t>высохший</w:t>
      </w:r>
      <w:r w:rsidRPr="0040053F">
        <w:t xml:space="preserve"> и </w:t>
      </w:r>
      <w:r w:rsidRPr="0040053F">
        <w:rPr>
          <w:i/>
        </w:rPr>
        <w:t>высушенный</w:t>
      </w:r>
      <w:r w:rsidR="00533F20">
        <w:t xml:space="preserve"> (ср. в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="00533F20">
        <w:t xml:space="preserve">: </w:t>
      </w:r>
      <w:r w:rsidRPr="0040053F">
        <w:rPr>
          <w:i/>
        </w:rPr>
        <w:t>сухая одежда</w:t>
      </w:r>
      <w:r w:rsidRPr="0040053F">
        <w:t xml:space="preserve"> – 1849 вхождений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высушенная одежда</w:t>
      </w:r>
      <w:r w:rsidRPr="0040053F">
        <w:t xml:space="preserve"> – 4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высохшая одежда</w:t>
      </w:r>
      <w:r w:rsidRPr="0040053F">
        <w:t xml:space="preserve"> – 41; </w:t>
      </w:r>
      <w:r w:rsidRPr="0040053F">
        <w:rPr>
          <w:i/>
        </w:rPr>
        <w:t>сухой ковёр</w:t>
      </w:r>
      <w:r w:rsidRPr="0040053F">
        <w:t xml:space="preserve"> – 26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высушенный ковёр</w:t>
      </w:r>
      <w:r w:rsidRPr="0040053F">
        <w:t xml:space="preserve"> – 3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высохший ковёр</w:t>
      </w:r>
      <w:r w:rsidRPr="0040053F">
        <w:t xml:space="preserve"> – 2).</w:t>
      </w:r>
    </w:p>
    <w:p w14:paraId="646E52EA" w14:textId="5BBC7DBB" w:rsidR="00637C56" w:rsidRPr="0040053F" w:rsidRDefault="00637C56" w:rsidP="00637C56">
      <w:pPr>
        <w:spacing w:line="360" w:lineRule="auto"/>
        <w:ind w:firstLine="567"/>
      </w:pPr>
      <w:r w:rsidRPr="0040053F">
        <w:t xml:space="preserve">Следующие три фрейма будут описывать ситуацию «обманутого ожидания», то есть когда предполагается, что объект должен быть связан с жидкостью каким-то образом, а в реальности это оказывается это не так. Первая ситуация описывает предметы, которые </w:t>
      </w:r>
      <w:proofErr w:type="spellStart"/>
      <w:r w:rsidRPr="0040053F">
        <w:t>прототипически</w:t>
      </w:r>
      <w:proofErr w:type="spellEnd"/>
      <w:r w:rsidRPr="0040053F">
        <w:t xml:space="preserve"> используются с жидкостью или в</w:t>
      </w:r>
      <w:r w:rsidR="00533F20">
        <w:t>о</w:t>
      </w:r>
      <w:r w:rsidRPr="0040053F">
        <w:t xml:space="preserve"> </w:t>
      </w:r>
      <w:r w:rsidR="00533F20">
        <w:t>мокром</w:t>
      </w:r>
      <w:r w:rsidRPr="0040053F">
        <w:t xml:space="preserve"> виде, например, тряпка, перо, метла в следующем контексте:</w:t>
      </w:r>
    </w:p>
    <w:p w14:paraId="776FD690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r w:rsidRPr="0040053F">
        <w:rPr>
          <w:rFonts w:ascii="Times New Roman" w:hAnsi="Times New Roman"/>
          <w:i/>
        </w:rPr>
        <w:t xml:space="preserve">Потом подул ветер, посветлело небо, дворничиха, нанятая взамен Лизаветы </w:t>
      </w:r>
      <w:proofErr w:type="spellStart"/>
      <w:r w:rsidRPr="0040053F">
        <w:rPr>
          <w:rFonts w:ascii="Times New Roman" w:hAnsi="Times New Roman"/>
          <w:i/>
        </w:rPr>
        <w:t>Полосухиной</w:t>
      </w:r>
      <w:proofErr w:type="spellEnd"/>
      <w:r w:rsidRPr="0040053F">
        <w:rPr>
          <w:rFonts w:ascii="Times New Roman" w:hAnsi="Times New Roman"/>
          <w:i/>
        </w:rPr>
        <w:t xml:space="preserve">, начала мести </w:t>
      </w:r>
      <w:r w:rsidRPr="0040053F">
        <w:rPr>
          <w:rFonts w:ascii="Times New Roman" w:hAnsi="Times New Roman"/>
          <w:b/>
          <w:i/>
        </w:rPr>
        <w:t>сухой метлой</w:t>
      </w:r>
      <w:r w:rsidRPr="0040053F">
        <w:rPr>
          <w:rFonts w:ascii="Times New Roman" w:hAnsi="Times New Roman"/>
          <w:i/>
        </w:rPr>
        <w:t xml:space="preserve"> двор, поднимая облачко пыли… </w:t>
      </w:r>
      <w:r w:rsidRPr="0040053F">
        <w:rPr>
          <w:rFonts w:ascii="Times New Roman" w:hAnsi="Times New Roman"/>
        </w:rPr>
        <w:t xml:space="preserve">[Людмила Улицкая. Казус </w:t>
      </w:r>
      <w:proofErr w:type="spellStart"/>
      <w:r w:rsidRPr="0040053F">
        <w:rPr>
          <w:rFonts w:ascii="Times New Roman" w:hAnsi="Times New Roman"/>
        </w:rPr>
        <w:t>Кукоцкого</w:t>
      </w:r>
      <w:proofErr w:type="spellEnd"/>
      <w:r w:rsidRPr="0040053F">
        <w:rPr>
          <w:rFonts w:ascii="Times New Roman" w:hAnsi="Times New Roman"/>
        </w:rPr>
        <w:t xml:space="preserve"> [Путешествие в седьмую сторону света] // «Новый Мир», 2000]</w:t>
      </w:r>
    </w:p>
    <w:p w14:paraId="1887404F" w14:textId="79B3E114" w:rsidR="00637C56" w:rsidRPr="0040053F" w:rsidRDefault="00637C56" w:rsidP="00637C56">
      <w:pPr>
        <w:spacing w:line="360" w:lineRule="auto"/>
      </w:pPr>
      <w:r w:rsidRPr="0040053F">
        <w:t xml:space="preserve">Как обнаружилось, такие </w:t>
      </w:r>
      <w:r w:rsidR="00533F20">
        <w:t>существительные могут сочетаться</w:t>
      </w:r>
      <w:r w:rsidRPr="0040053F">
        <w:t xml:space="preserve"> в данном смысле с причастием </w:t>
      </w:r>
      <w:r w:rsidRPr="0040053F">
        <w:rPr>
          <w:i/>
        </w:rPr>
        <w:t>высохший</w:t>
      </w:r>
      <w:r w:rsidRPr="0040053F">
        <w:t xml:space="preserve">, однако таких контекстов найдено было совсем немного. В НКРЯ </w:t>
      </w:r>
      <w:r w:rsidRPr="0040053F">
        <w:rPr>
          <w:i/>
        </w:rPr>
        <w:t>сухая тряпка</w:t>
      </w:r>
      <w:r w:rsidRPr="0040053F">
        <w:t xml:space="preserve"> встречается 23 раза, когда </w:t>
      </w:r>
      <w:r w:rsidRPr="0040053F">
        <w:rPr>
          <w:i/>
        </w:rPr>
        <w:t>высохшая тряпка</w:t>
      </w:r>
      <w:r w:rsidRPr="0040053F">
        <w:t xml:space="preserve"> всего лишь один раз. Похожее соотношение показывают выражения </w:t>
      </w:r>
      <w:r w:rsidRPr="0040053F">
        <w:rPr>
          <w:i/>
        </w:rPr>
        <w:t>сухое перо</w:t>
      </w:r>
      <w:r w:rsidRPr="0040053F">
        <w:t xml:space="preserve"> (12 вхождений)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высохшее перо</w:t>
      </w:r>
      <w:r w:rsidRPr="0040053F">
        <w:t xml:space="preserve"> (1 вхождение).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показал</w:t>
      </w:r>
      <w:r w:rsidR="00533F20">
        <w:t xml:space="preserve"> такое же соотношение: </w:t>
      </w:r>
      <w:r w:rsidRPr="0040053F">
        <w:rPr>
          <w:i/>
        </w:rPr>
        <w:t>сухая тряпка</w:t>
      </w:r>
      <w:r w:rsidRPr="0040053F">
        <w:t xml:space="preserve"> – 3459 вхождения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 xml:space="preserve">высохшая тряпка </w:t>
      </w:r>
      <w:r w:rsidRPr="0040053F">
        <w:t xml:space="preserve">– 13; </w:t>
      </w:r>
      <w:r w:rsidRPr="0040053F">
        <w:rPr>
          <w:i/>
        </w:rPr>
        <w:t>сухое перо</w:t>
      </w:r>
      <w:r w:rsidRPr="0040053F">
        <w:t xml:space="preserve"> – 72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высохшее перо</w:t>
      </w:r>
      <w:r w:rsidR="00533F20">
        <w:t xml:space="preserve"> – 11</w:t>
      </w:r>
      <w:r w:rsidRPr="0040053F">
        <w:t xml:space="preserve">. Такие результаты могут быть из-за того, что </w:t>
      </w:r>
      <w:r w:rsidRPr="0040053F">
        <w:rPr>
          <w:i/>
        </w:rPr>
        <w:t>высохшая</w:t>
      </w:r>
      <w:r w:rsidRPr="0040053F">
        <w:t xml:space="preserve"> ‘высушенная солнцем’ </w:t>
      </w:r>
      <w:r w:rsidRPr="0040053F">
        <w:rPr>
          <w:i/>
        </w:rPr>
        <w:t xml:space="preserve">тряпка </w:t>
      </w:r>
      <w:r w:rsidRPr="0040053F">
        <w:t xml:space="preserve">может относиться к другому фрейму и что в корпусе </w:t>
      </w:r>
      <w:r w:rsidRPr="0040053F">
        <w:lastRenderedPageBreak/>
        <w:t>недостаточно много примеров с выбранными выражениями, например</w:t>
      </w:r>
      <w:r w:rsidR="00533F20">
        <w:t>,</w:t>
      </w:r>
      <w:r w:rsidRPr="0040053F">
        <w:t xml:space="preserve"> </w:t>
      </w:r>
      <w:r w:rsidRPr="0040053F">
        <w:rPr>
          <w:i/>
        </w:rPr>
        <w:t>сухое перо</w:t>
      </w:r>
      <w:r w:rsidRPr="0040053F">
        <w:t xml:space="preserve"> в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. Однако, нам кажется, что есть все основания считать лексемы </w:t>
      </w:r>
      <w:r w:rsidRPr="0040053F">
        <w:rPr>
          <w:i/>
        </w:rPr>
        <w:t>сухой</w:t>
      </w:r>
      <w:r w:rsidRPr="0040053F">
        <w:t xml:space="preserve"> и </w:t>
      </w:r>
      <w:r w:rsidRPr="0040053F">
        <w:rPr>
          <w:i/>
        </w:rPr>
        <w:t xml:space="preserve">высохший </w:t>
      </w:r>
      <w:r w:rsidRPr="0040053F">
        <w:t>в данном фрейме конкурирующими, ср. (6):</w:t>
      </w:r>
    </w:p>
    <w:p w14:paraId="17BAE30E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Там темнела блестящая лужа, и около нее возился на карачках лысенький карлик с большой </w:t>
      </w:r>
      <w:r w:rsidRPr="0040053F">
        <w:rPr>
          <w:rFonts w:ascii="Times New Roman" w:hAnsi="Times New Roman"/>
          <w:b/>
          <w:i/>
        </w:rPr>
        <w:t>высохшей</w:t>
      </w:r>
      <w:r w:rsidRPr="0040053F">
        <w:rPr>
          <w:rFonts w:ascii="Times New Roman" w:hAnsi="Times New Roman"/>
        </w:rPr>
        <w:t>/</w:t>
      </w:r>
      <w:r w:rsidRPr="0040053F">
        <w:rPr>
          <w:rFonts w:ascii="Times New Roman" w:hAnsi="Times New Roman"/>
          <w:b/>
          <w:i/>
        </w:rPr>
        <w:t>сухой тряпкой</w:t>
      </w:r>
      <w:r w:rsidRPr="0040053F">
        <w:rPr>
          <w:rFonts w:ascii="Times New Roman" w:hAnsi="Times New Roman"/>
          <w:i/>
        </w:rPr>
        <w:t>, покрытой темными пятнами.</w:t>
      </w:r>
      <w:r w:rsidRPr="0040053F">
        <w:rPr>
          <w:rFonts w:ascii="Times New Roman" w:hAnsi="Times New Roman"/>
        </w:rPr>
        <w:t xml:space="preserve"> [Аркадий Стругацкий, Борис Стругацкий. Град обреченный (1972)]</w:t>
      </w:r>
    </w:p>
    <w:p w14:paraId="77A54715" w14:textId="7EEB1176" w:rsidR="00637C56" w:rsidRPr="0040053F" w:rsidRDefault="00637C56" w:rsidP="00637C56">
      <w:pPr>
        <w:spacing w:line="360" w:lineRule="auto"/>
      </w:pPr>
      <w:r w:rsidRPr="0040053F">
        <w:t xml:space="preserve">Вторая ситуация, описывающая «обманутое ожидание», связана с малым количеством осадков, и как результат этого с пониженной влажностью воздуха. Имена существительные в этом фрейме часто являются периодами, для которых обычно характерной чертой являются дожди, например, </w:t>
      </w:r>
      <w:r w:rsidRPr="0040053F">
        <w:rPr>
          <w:i/>
        </w:rPr>
        <w:t>осень</w:t>
      </w:r>
      <w:r w:rsidRPr="0040053F">
        <w:t xml:space="preserve">, </w:t>
      </w:r>
      <w:r w:rsidRPr="0040053F">
        <w:rPr>
          <w:i/>
        </w:rPr>
        <w:t>весна</w:t>
      </w:r>
      <w:r w:rsidRPr="0040053F">
        <w:t>, или более общими понятиями (</w:t>
      </w:r>
      <w:r w:rsidRPr="0040053F">
        <w:rPr>
          <w:i/>
        </w:rPr>
        <w:t>месяц</w:t>
      </w:r>
      <w:r w:rsidRPr="0040053F">
        <w:t xml:space="preserve">, </w:t>
      </w:r>
      <w:r w:rsidRPr="0040053F">
        <w:rPr>
          <w:i/>
        </w:rPr>
        <w:t>погода</w:t>
      </w:r>
      <w:r w:rsidRPr="0040053F">
        <w:t xml:space="preserve">, </w:t>
      </w:r>
      <w:r w:rsidRPr="0040053F">
        <w:rPr>
          <w:i/>
        </w:rPr>
        <w:t>год</w:t>
      </w:r>
      <w:r w:rsidRPr="0040053F">
        <w:t xml:space="preserve">). Сюда мы относим значение ‘количество влаги, </w:t>
      </w:r>
      <w:r w:rsidR="00533F20">
        <w:t>отличающееся от нормы</w:t>
      </w:r>
      <w:r w:rsidRPr="0040053F">
        <w:t xml:space="preserve">’, например, </w:t>
      </w:r>
      <w:r w:rsidRPr="0040053F">
        <w:rPr>
          <w:i/>
        </w:rPr>
        <w:t>сухой морозец</w:t>
      </w:r>
      <w:r w:rsidRPr="0040053F">
        <w:t xml:space="preserve">, </w:t>
      </w:r>
      <w:r w:rsidRPr="0040053F">
        <w:rPr>
          <w:i/>
        </w:rPr>
        <w:t>сухая зима</w:t>
      </w:r>
      <w:r w:rsidRPr="0040053F">
        <w:t xml:space="preserve">. В данных ситуациях доминантная лексема конкурирует с причастием засушливый. По данным НКРЯ </w:t>
      </w:r>
      <w:r w:rsidRPr="0040053F">
        <w:rPr>
          <w:i/>
        </w:rPr>
        <w:t>сухая осень</w:t>
      </w:r>
      <w:r w:rsidRPr="0040053F">
        <w:t xml:space="preserve"> – 29 вхождений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засушливая осень</w:t>
      </w:r>
      <w:r w:rsidRPr="0040053F">
        <w:t xml:space="preserve"> – 2; </w:t>
      </w:r>
      <w:r w:rsidRPr="0040053F">
        <w:rPr>
          <w:i/>
        </w:rPr>
        <w:t>сухая зима</w:t>
      </w:r>
      <w:r w:rsidRPr="0040053F">
        <w:t xml:space="preserve"> – 3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засушливая зима</w:t>
      </w:r>
      <w:r w:rsidRPr="0040053F">
        <w:t xml:space="preserve"> – 1; </w:t>
      </w:r>
      <w:r w:rsidRPr="0040053F">
        <w:rPr>
          <w:i/>
        </w:rPr>
        <w:t>сухое время</w:t>
      </w:r>
      <w:r w:rsidRPr="0040053F">
        <w:t xml:space="preserve"> – 66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засушливое время</w:t>
      </w:r>
      <w:r w:rsidRPr="0040053F">
        <w:t xml:space="preserve"> – 14. В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относительно похожие результаты: </w:t>
      </w:r>
      <w:r w:rsidRPr="0040053F">
        <w:rPr>
          <w:i/>
        </w:rPr>
        <w:t>сухая осень</w:t>
      </w:r>
      <w:r w:rsidRPr="0040053F">
        <w:t xml:space="preserve"> – 741 вхождений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засушливая осень</w:t>
      </w:r>
      <w:r w:rsidRPr="0040053F">
        <w:t xml:space="preserve"> – 112; </w:t>
      </w:r>
      <w:r w:rsidRPr="0040053F">
        <w:rPr>
          <w:i/>
        </w:rPr>
        <w:t>сухая зима</w:t>
      </w:r>
      <w:r w:rsidRPr="0040053F">
        <w:t xml:space="preserve"> – 491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засушливая зима</w:t>
      </w:r>
      <w:r w:rsidRPr="0040053F">
        <w:t xml:space="preserve"> – 56; </w:t>
      </w:r>
      <w:r w:rsidRPr="0040053F">
        <w:rPr>
          <w:i/>
        </w:rPr>
        <w:t>сухое время</w:t>
      </w:r>
      <w:r w:rsidRPr="0040053F">
        <w:t xml:space="preserve"> – 1528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засушливое время</w:t>
      </w:r>
      <w:r w:rsidRPr="0040053F">
        <w:t xml:space="preserve"> – 783.</w:t>
      </w:r>
    </w:p>
    <w:p w14:paraId="1AA4D6E9" w14:textId="735DF28F" w:rsidR="00637C56" w:rsidRPr="0040053F" w:rsidRDefault="00637C56" w:rsidP="00637C56">
      <w:pPr>
        <w:spacing w:line="360" w:lineRule="auto"/>
      </w:pPr>
      <w:r w:rsidRPr="0040053F">
        <w:t xml:space="preserve">Третий концепт в данной группе, связанный с ситуацией, когда ожидалось, что объект будет содержать влагу или жидкость, но в реальности мы наблюдаем обратное, описывает природные объекты, например, </w:t>
      </w:r>
      <w:r w:rsidRPr="0040053F">
        <w:rPr>
          <w:i/>
        </w:rPr>
        <w:t>озеро</w:t>
      </w:r>
      <w:r w:rsidRPr="0040053F">
        <w:t xml:space="preserve">, </w:t>
      </w:r>
      <w:r w:rsidRPr="0040053F">
        <w:rPr>
          <w:i/>
        </w:rPr>
        <w:t>почва</w:t>
      </w:r>
      <w:r w:rsidRPr="0040053F">
        <w:t xml:space="preserve">, </w:t>
      </w:r>
      <w:r w:rsidRPr="0040053F">
        <w:rPr>
          <w:i/>
        </w:rPr>
        <w:t>долина</w:t>
      </w:r>
      <w:r w:rsidRPr="0040053F">
        <w:t xml:space="preserve">, </w:t>
      </w:r>
      <w:r w:rsidRPr="0040053F">
        <w:rPr>
          <w:i/>
        </w:rPr>
        <w:t>канал</w:t>
      </w:r>
      <w:r w:rsidRPr="0040053F">
        <w:t xml:space="preserve">. </w:t>
      </w:r>
      <w:r w:rsidR="00F739A6">
        <w:t>Мы разделили эти контексты на два класса</w:t>
      </w:r>
      <w:r w:rsidRPr="0040053F">
        <w:t xml:space="preserve">: существительные, обозначающие водоёмы и связанные с ними территории, и существительные, обозначающие </w:t>
      </w:r>
      <w:r w:rsidR="00F739A6">
        <w:t>территории, не предполагающие заполнение водой</w:t>
      </w:r>
      <w:r w:rsidRPr="0040053F">
        <w:t xml:space="preserve">. Слово </w:t>
      </w:r>
      <w:r w:rsidRPr="0040053F">
        <w:rPr>
          <w:i/>
        </w:rPr>
        <w:t>почва</w:t>
      </w:r>
      <w:r w:rsidRPr="0040053F">
        <w:t xml:space="preserve"> было сложно отнести к той или иной группе</w:t>
      </w:r>
      <w:r w:rsidR="00150BE3">
        <w:t>.</w:t>
      </w:r>
      <w:r w:rsidRPr="0040053F">
        <w:t xml:space="preserve"> </w:t>
      </w:r>
      <w:r w:rsidR="00083436">
        <w:t xml:space="preserve">В зависимости от общего контекста слово </w:t>
      </w:r>
      <w:r w:rsidR="00083436" w:rsidRPr="00C76E00">
        <w:rPr>
          <w:i/>
        </w:rPr>
        <w:t>сухой</w:t>
      </w:r>
      <w:r w:rsidR="00083436">
        <w:t xml:space="preserve"> при существительном </w:t>
      </w:r>
      <w:r w:rsidR="00083436" w:rsidRPr="00C76E00">
        <w:rPr>
          <w:i/>
        </w:rPr>
        <w:t>почва</w:t>
      </w:r>
      <w:r w:rsidR="00083436">
        <w:t xml:space="preserve"> может получать различную интерпретацию</w:t>
      </w:r>
      <w:r w:rsidRPr="0040053F">
        <w:t xml:space="preserve"> (дальше это будет показано на конкретных примерах). Данные сочетаемости некоторых единиц из данной группы приведены в Таблице 1.</w:t>
      </w:r>
    </w:p>
    <w:p w14:paraId="40D559DF" w14:textId="77777777" w:rsidR="00637C56" w:rsidRPr="0040053F" w:rsidRDefault="00637C56" w:rsidP="00637C56">
      <w:pPr>
        <w:spacing w:before="240" w:after="60"/>
      </w:pPr>
      <w:r w:rsidRPr="0040053F">
        <w:t xml:space="preserve">Таблица 1. Число вхождений словосочетаний «‘сухой’ + ‘водоём/суша’» в НКРЯ и в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</w:p>
    <w:tbl>
      <w:tblPr>
        <w:tblStyle w:val="af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9"/>
        <w:gridCol w:w="708"/>
        <w:gridCol w:w="707"/>
        <w:gridCol w:w="709"/>
        <w:gridCol w:w="718"/>
        <w:gridCol w:w="709"/>
        <w:gridCol w:w="711"/>
        <w:gridCol w:w="709"/>
        <w:gridCol w:w="709"/>
        <w:gridCol w:w="709"/>
        <w:gridCol w:w="710"/>
      </w:tblGrid>
      <w:tr w:rsidR="00637C56" w:rsidRPr="0040053F" w14:paraId="3D880942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53E5A6D0" w14:textId="77777777" w:rsidR="00637C56" w:rsidRPr="0040053F" w:rsidRDefault="00637C56" w:rsidP="00637C56">
            <w:pPr>
              <w:jc w:val="center"/>
            </w:pPr>
          </w:p>
        </w:tc>
        <w:tc>
          <w:tcPr>
            <w:tcW w:w="1415" w:type="dxa"/>
            <w:gridSpan w:val="2"/>
            <w:vAlign w:val="center"/>
          </w:tcPr>
          <w:p w14:paraId="2C3D5B7F" w14:textId="77777777" w:rsidR="00637C56" w:rsidRPr="0040053F" w:rsidRDefault="00637C56" w:rsidP="00637C56">
            <w:pPr>
              <w:jc w:val="center"/>
              <w:rPr>
                <w:i/>
              </w:rPr>
            </w:pPr>
            <w:r w:rsidRPr="0040053F">
              <w:rPr>
                <w:i/>
              </w:rPr>
              <w:t>почва</w:t>
            </w:r>
          </w:p>
        </w:tc>
        <w:tc>
          <w:tcPr>
            <w:tcW w:w="1427" w:type="dxa"/>
            <w:gridSpan w:val="2"/>
            <w:vAlign w:val="center"/>
          </w:tcPr>
          <w:p w14:paraId="48EBDA1F" w14:textId="77777777" w:rsidR="00637C56" w:rsidRPr="0040053F" w:rsidRDefault="00637C56" w:rsidP="00637C56">
            <w:pPr>
              <w:jc w:val="center"/>
              <w:rPr>
                <w:i/>
              </w:rPr>
            </w:pPr>
            <w:r w:rsidRPr="0040053F">
              <w:rPr>
                <w:i/>
              </w:rPr>
              <w:t>озеро</w:t>
            </w:r>
          </w:p>
        </w:tc>
        <w:tc>
          <w:tcPr>
            <w:tcW w:w="1420" w:type="dxa"/>
            <w:gridSpan w:val="2"/>
            <w:vAlign w:val="center"/>
          </w:tcPr>
          <w:p w14:paraId="1B1BBFF0" w14:textId="77777777" w:rsidR="00637C56" w:rsidRPr="0040053F" w:rsidRDefault="00637C56" w:rsidP="00637C56">
            <w:pPr>
              <w:jc w:val="center"/>
              <w:rPr>
                <w:i/>
              </w:rPr>
            </w:pPr>
            <w:r w:rsidRPr="0040053F">
              <w:rPr>
                <w:i/>
              </w:rPr>
              <w:t>Канал</w:t>
            </w:r>
          </w:p>
        </w:tc>
        <w:tc>
          <w:tcPr>
            <w:tcW w:w="1418" w:type="dxa"/>
            <w:gridSpan w:val="2"/>
            <w:vAlign w:val="center"/>
          </w:tcPr>
          <w:p w14:paraId="129F2A84" w14:textId="77777777" w:rsidR="00637C56" w:rsidRPr="0040053F" w:rsidRDefault="00637C56" w:rsidP="00637C56">
            <w:pPr>
              <w:jc w:val="center"/>
              <w:rPr>
                <w:i/>
              </w:rPr>
            </w:pPr>
            <w:r w:rsidRPr="0040053F">
              <w:rPr>
                <w:i/>
              </w:rPr>
              <w:t>долина</w:t>
            </w:r>
          </w:p>
        </w:tc>
        <w:tc>
          <w:tcPr>
            <w:tcW w:w="1419" w:type="dxa"/>
            <w:gridSpan w:val="2"/>
            <w:vAlign w:val="center"/>
          </w:tcPr>
          <w:p w14:paraId="7F2EB2A3" w14:textId="77777777" w:rsidR="00637C56" w:rsidRPr="0040053F" w:rsidRDefault="00637C56" w:rsidP="00637C56">
            <w:pPr>
              <w:jc w:val="center"/>
              <w:rPr>
                <w:i/>
              </w:rPr>
            </w:pPr>
            <w:r w:rsidRPr="0040053F">
              <w:rPr>
                <w:i/>
              </w:rPr>
              <w:t>степь</w:t>
            </w:r>
          </w:p>
        </w:tc>
      </w:tr>
      <w:tr w:rsidR="00637C56" w:rsidRPr="0040053F" w14:paraId="51F9972E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26D7EE23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t>сухой</w:t>
            </w:r>
          </w:p>
        </w:tc>
        <w:tc>
          <w:tcPr>
            <w:tcW w:w="708" w:type="dxa"/>
            <w:vAlign w:val="center"/>
          </w:tcPr>
          <w:p w14:paraId="44D7814B" w14:textId="77777777" w:rsidR="00637C56" w:rsidRPr="0040053F" w:rsidRDefault="00637C56" w:rsidP="00637C56">
            <w:pPr>
              <w:jc w:val="center"/>
            </w:pPr>
            <w:r w:rsidRPr="0040053F">
              <w:t>37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1A87E627" w14:textId="77777777" w:rsidR="00637C56" w:rsidRPr="0040053F" w:rsidRDefault="00637C56" w:rsidP="00637C56">
            <w:pPr>
              <w:jc w:val="center"/>
            </w:pPr>
            <w:r w:rsidRPr="0040053F">
              <w:t>3070</w:t>
            </w:r>
          </w:p>
        </w:tc>
        <w:tc>
          <w:tcPr>
            <w:tcW w:w="709" w:type="dxa"/>
            <w:vAlign w:val="center"/>
          </w:tcPr>
          <w:p w14:paraId="6A9519B7" w14:textId="77777777" w:rsidR="00637C56" w:rsidRPr="0040053F" w:rsidRDefault="00637C56" w:rsidP="00637C56">
            <w:pPr>
              <w:jc w:val="center"/>
            </w:pPr>
            <w:r w:rsidRPr="0040053F">
              <w:t>5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7508807B" w14:textId="77777777" w:rsidR="00637C56" w:rsidRPr="0040053F" w:rsidRDefault="00637C56" w:rsidP="00637C56">
            <w:pPr>
              <w:jc w:val="center"/>
            </w:pPr>
            <w:r w:rsidRPr="0040053F">
              <w:t>212</w:t>
            </w:r>
          </w:p>
        </w:tc>
        <w:tc>
          <w:tcPr>
            <w:tcW w:w="709" w:type="dxa"/>
            <w:vAlign w:val="center"/>
          </w:tcPr>
          <w:p w14:paraId="6235EA50" w14:textId="77777777" w:rsidR="00637C56" w:rsidRPr="0040053F" w:rsidRDefault="00637C56" w:rsidP="00637C56">
            <w:pPr>
              <w:jc w:val="center"/>
            </w:pPr>
            <w:r w:rsidRPr="0040053F">
              <w:t>3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496AF42D" w14:textId="77777777" w:rsidR="00637C56" w:rsidRPr="0040053F" w:rsidRDefault="00637C56" w:rsidP="00637C56">
            <w:pPr>
              <w:jc w:val="center"/>
            </w:pPr>
            <w:r w:rsidRPr="0040053F">
              <w:t>90</w:t>
            </w:r>
          </w:p>
        </w:tc>
        <w:tc>
          <w:tcPr>
            <w:tcW w:w="709" w:type="dxa"/>
            <w:vAlign w:val="center"/>
          </w:tcPr>
          <w:p w14:paraId="27263884" w14:textId="77777777" w:rsidR="00637C56" w:rsidRPr="0040053F" w:rsidRDefault="00637C56" w:rsidP="00637C56">
            <w:pPr>
              <w:jc w:val="center"/>
            </w:pPr>
            <w:r w:rsidRPr="0040053F">
              <w:t>19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052F573" w14:textId="77777777" w:rsidR="00637C56" w:rsidRPr="0040053F" w:rsidRDefault="00637C56" w:rsidP="00637C56">
            <w:pPr>
              <w:jc w:val="center"/>
            </w:pPr>
            <w:r w:rsidRPr="0040053F">
              <w:t>622</w:t>
            </w:r>
          </w:p>
        </w:tc>
        <w:tc>
          <w:tcPr>
            <w:tcW w:w="709" w:type="dxa"/>
            <w:vAlign w:val="center"/>
          </w:tcPr>
          <w:p w14:paraId="099EF9EC" w14:textId="77777777" w:rsidR="00637C56" w:rsidRPr="0040053F" w:rsidRDefault="00637C56" w:rsidP="00637C56">
            <w:pPr>
              <w:jc w:val="center"/>
            </w:pPr>
            <w:r w:rsidRPr="0040053F">
              <w:t>77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32E68E9B" w14:textId="77777777" w:rsidR="00637C56" w:rsidRPr="0040053F" w:rsidRDefault="00637C56" w:rsidP="00637C56">
            <w:pPr>
              <w:jc w:val="center"/>
            </w:pPr>
            <w:r w:rsidRPr="0040053F">
              <w:t>2221</w:t>
            </w:r>
          </w:p>
        </w:tc>
      </w:tr>
      <w:tr w:rsidR="00637C56" w:rsidRPr="0040053F" w14:paraId="487ED298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6F29AA38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lastRenderedPageBreak/>
              <w:t>засушливый</w:t>
            </w:r>
          </w:p>
        </w:tc>
        <w:tc>
          <w:tcPr>
            <w:tcW w:w="708" w:type="dxa"/>
            <w:vAlign w:val="center"/>
          </w:tcPr>
          <w:p w14:paraId="2C741B15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7D3FCE77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93</w:t>
            </w:r>
          </w:p>
        </w:tc>
        <w:tc>
          <w:tcPr>
            <w:tcW w:w="709" w:type="dxa"/>
            <w:vAlign w:val="center"/>
          </w:tcPr>
          <w:p w14:paraId="13E0A345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2BE4413E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6EA7C3AF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350AFA73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0136DA95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06C4093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44</w:t>
            </w:r>
          </w:p>
        </w:tc>
        <w:tc>
          <w:tcPr>
            <w:tcW w:w="709" w:type="dxa"/>
            <w:vAlign w:val="center"/>
          </w:tcPr>
          <w:p w14:paraId="43F614F4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17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528EB9E8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480</w:t>
            </w:r>
          </w:p>
        </w:tc>
      </w:tr>
      <w:tr w:rsidR="00637C56" w:rsidRPr="0040053F" w14:paraId="4B651E67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4461FED7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t>засохший</w:t>
            </w:r>
          </w:p>
        </w:tc>
        <w:tc>
          <w:tcPr>
            <w:tcW w:w="708" w:type="dxa"/>
            <w:vAlign w:val="center"/>
          </w:tcPr>
          <w:p w14:paraId="7E7A4DFA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350E61CA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2</w:t>
            </w:r>
          </w:p>
        </w:tc>
        <w:tc>
          <w:tcPr>
            <w:tcW w:w="709" w:type="dxa"/>
            <w:vAlign w:val="center"/>
          </w:tcPr>
          <w:p w14:paraId="03CA4081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0119383C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5</w:t>
            </w:r>
          </w:p>
        </w:tc>
        <w:tc>
          <w:tcPr>
            <w:tcW w:w="709" w:type="dxa"/>
            <w:vAlign w:val="center"/>
          </w:tcPr>
          <w:p w14:paraId="3F8EFF15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6BDCA5B0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</w:t>
            </w:r>
          </w:p>
        </w:tc>
        <w:tc>
          <w:tcPr>
            <w:tcW w:w="709" w:type="dxa"/>
            <w:vAlign w:val="center"/>
          </w:tcPr>
          <w:p w14:paraId="0ACD4D2C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1164AC2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4F3EA9AD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32002A57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</w:tr>
      <w:tr w:rsidR="00637C56" w:rsidRPr="0040053F" w14:paraId="783A5351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014C243F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t>высохший</w:t>
            </w:r>
          </w:p>
        </w:tc>
        <w:tc>
          <w:tcPr>
            <w:tcW w:w="708" w:type="dxa"/>
            <w:vAlign w:val="center"/>
          </w:tcPr>
          <w:p w14:paraId="61173BA8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535893C4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66</w:t>
            </w:r>
          </w:p>
        </w:tc>
        <w:tc>
          <w:tcPr>
            <w:tcW w:w="709" w:type="dxa"/>
            <w:vAlign w:val="center"/>
          </w:tcPr>
          <w:p w14:paraId="0829B58D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14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4326928D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828</w:t>
            </w:r>
          </w:p>
        </w:tc>
        <w:tc>
          <w:tcPr>
            <w:tcW w:w="709" w:type="dxa"/>
            <w:vAlign w:val="center"/>
          </w:tcPr>
          <w:p w14:paraId="39D10B22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3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23A4DE03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49</w:t>
            </w:r>
          </w:p>
        </w:tc>
        <w:tc>
          <w:tcPr>
            <w:tcW w:w="709" w:type="dxa"/>
            <w:vAlign w:val="center"/>
          </w:tcPr>
          <w:p w14:paraId="06E5D795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A8C3556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23</w:t>
            </w:r>
          </w:p>
        </w:tc>
        <w:tc>
          <w:tcPr>
            <w:tcW w:w="709" w:type="dxa"/>
            <w:vAlign w:val="center"/>
          </w:tcPr>
          <w:p w14:paraId="2FE705A6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3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4CD0903D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28</w:t>
            </w:r>
          </w:p>
        </w:tc>
      </w:tr>
      <w:tr w:rsidR="00637C56" w:rsidRPr="0040053F" w14:paraId="2F388713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709B3E7D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t>высушенный</w:t>
            </w:r>
          </w:p>
        </w:tc>
        <w:tc>
          <w:tcPr>
            <w:tcW w:w="708" w:type="dxa"/>
            <w:vAlign w:val="center"/>
          </w:tcPr>
          <w:p w14:paraId="0EB92930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706DDFF1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4</w:t>
            </w:r>
          </w:p>
        </w:tc>
        <w:tc>
          <w:tcPr>
            <w:tcW w:w="709" w:type="dxa"/>
            <w:vAlign w:val="center"/>
          </w:tcPr>
          <w:p w14:paraId="423501A8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068D7376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3</w:t>
            </w:r>
          </w:p>
        </w:tc>
        <w:tc>
          <w:tcPr>
            <w:tcW w:w="709" w:type="dxa"/>
            <w:vAlign w:val="center"/>
          </w:tcPr>
          <w:p w14:paraId="7B9318C8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552AA338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7</w:t>
            </w:r>
          </w:p>
        </w:tc>
        <w:tc>
          <w:tcPr>
            <w:tcW w:w="709" w:type="dxa"/>
            <w:vAlign w:val="center"/>
          </w:tcPr>
          <w:p w14:paraId="5FC49134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3036D62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0587F4E3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4BCA695A" w14:textId="77777777" w:rsidR="00637C56" w:rsidRPr="0040053F" w:rsidRDefault="00637C56" w:rsidP="00637C56">
            <w:pPr>
              <w:jc w:val="center"/>
            </w:pPr>
            <w:r w:rsidRPr="0040053F">
              <w:t>3</w:t>
            </w:r>
          </w:p>
        </w:tc>
      </w:tr>
      <w:tr w:rsidR="00637C56" w:rsidRPr="0040053F" w14:paraId="00E0A7CB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26A2B487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t>пересохший</w:t>
            </w:r>
          </w:p>
        </w:tc>
        <w:tc>
          <w:tcPr>
            <w:tcW w:w="708" w:type="dxa"/>
            <w:vAlign w:val="center"/>
          </w:tcPr>
          <w:p w14:paraId="4AF4639A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1C9DEC81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26</w:t>
            </w:r>
          </w:p>
        </w:tc>
        <w:tc>
          <w:tcPr>
            <w:tcW w:w="709" w:type="dxa"/>
            <w:vAlign w:val="center"/>
          </w:tcPr>
          <w:p w14:paraId="7186D75E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5D012E6D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34</w:t>
            </w:r>
          </w:p>
        </w:tc>
        <w:tc>
          <w:tcPr>
            <w:tcW w:w="709" w:type="dxa"/>
            <w:vAlign w:val="center"/>
          </w:tcPr>
          <w:p w14:paraId="115F006A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049F9CCE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9</w:t>
            </w:r>
          </w:p>
        </w:tc>
        <w:tc>
          <w:tcPr>
            <w:tcW w:w="709" w:type="dxa"/>
            <w:vAlign w:val="center"/>
          </w:tcPr>
          <w:p w14:paraId="7A4F4A72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EE7FFC8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354C8BFA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54A2B403" w14:textId="77777777" w:rsidR="00637C56" w:rsidRPr="0040053F" w:rsidRDefault="00637C56" w:rsidP="00637C56">
            <w:pPr>
              <w:jc w:val="center"/>
            </w:pPr>
            <w:r w:rsidRPr="0040053F">
              <w:t>1</w:t>
            </w:r>
          </w:p>
        </w:tc>
      </w:tr>
      <w:tr w:rsidR="00637C56" w:rsidRPr="0040053F" w14:paraId="40DA596B" w14:textId="77777777" w:rsidTr="00637C56">
        <w:trPr>
          <w:trHeight w:val="397"/>
          <w:jc w:val="center"/>
        </w:trPr>
        <w:tc>
          <w:tcPr>
            <w:tcW w:w="1849" w:type="dxa"/>
            <w:vAlign w:val="center"/>
          </w:tcPr>
          <w:p w14:paraId="4591BBE9" w14:textId="77777777" w:rsidR="00637C56" w:rsidRPr="0040053F" w:rsidRDefault="00637C56" w:rsidP="00637C56">
            <w:pPr>
              <w:rPr>
                <w:i/>
              </w:rPr>
            </w:pPr>
            <w:r w:rsidRPr="0040053F">
              <w:rPr>
                <w:i/>
              </w:rPr>
              <w:t>пересушенный</w:t>
            </w:r>
          </w:p>
        </w:tc>
        <w:tc>
          <w:tcPr>
            <w:tcW w:w="708" w:type="dxa"/>
            <w:vAlign w:val="center"/>
          </w:tcPr>
          <w:p w14:paraId="02E2B716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0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4E9672F9" w14:textId="77777777" w:rsidR="00637C56" w:rsidRPr="0040053F" w:rsidRDefault="00637C56" w:rsidP="00637C56">
            <w:pPr>
              <w:jc w:val="center"/>
              <w:rPr>
                <w:b/>
              </w:rPr>
            </w:pPr>
            <w:r w:rsidRPr="0040053F">
              <w:rPr>
                <w:b/>
              </w:rPr>
              <w:t>11</w:t>
            </w:r>
          </w:p>
        </w:tc>
        <w:tc>
          <w:tcPr>
            <w:tcW w:w="709" w:type="dxa"/>
            <w:vAlign w:val="center"/>
          </w:tcPr>
          <w:p w14:paraId="7CC5AC32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466C0707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395683F7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14:paraId="47116E33" w14:textId="77777777" w:rsidR="00637C56" w:rsidRPr="0040053F" w:rsidRDefault="00637C56" w:rsidP="00637C56">
            <w:pPr>
              <w:jc w:val="center"/>
            </w:pPr>
            <w:r w:rsidRPr="0040053F">
              <w:t>1</w:t>
            </w:r>
          </w:p>
        </w:tc>
        <w:tc>
          <w:tcPr>
            <w:tcW w:w="709" w:type="dxa"/>
            <w:vAlign w:val="center"/>
          </w:tcPr>
          <w:p w14:paraId="02BD81B5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B25B4CD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09" w:type="dxa"/>
            <w:vAlign w:val="center"/>
          </w:tcPr>
          <w:p w14:paraId="3095F138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14:paraId="0353CC89" w14:textId="77777777" w:rsidR="00637C56" w:rsidRPr="0040053F" w:rsidRDefault="00637C56" w:rsidP="00637C56">
            <w:pPr>
              <w:jc w:val="center"/>
            </w:pPr>
            <w:r w:rsidRPr="0040053F">
              <w:t>0</w:t>
            </w:r>
          </w:p>
        </w:tc>
      </w:tr>
    </w:tbl>
    <w:p w14:paraId="13A539D0" w14:textId="77777777" w:rsidR="00637C56" w:rsidRPr="0040053F" w:rsidRDefault="00637C56" w:rsidP="00637C56">
      <w:pPr>
        <w:spacing w:before="240" w:line="360" w:lineRule="auto"/>
        <w:ind w:firstLine="567"/>
        <w:jc w:val="center"/>
      </w:pPr>
      <w:r w:rsidRPr="0040053F">
        <w:t xml:space="preserve">Вхождения из НКРЯ – белый, из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– </w:t>
      </w:r>
      <w:r w:rsidRPr="0040053F">
        <w:rPr>
          <w:highlight w:val="lightGray"/>
        </w:rPr>
        <w:t>серый</w:t>
      </w:r>
    </w:p>
    <w:p w14:paraId="44A7A62C" w14:textId="7E21D941" w:rsidR="00637C56" w:rsidRPr="0040053F" w:rsidRDefault="00637C56" w:rsidP="00637C56">
      <w:pPr>
        <w:spacing w:line="360" w:lineRule="auto"/>
      </w:pPr>
      <w:r w:rsidRPr="0040053F">
        <w:t xml:space="preserve">Самый главный вывод, который можно сделать по этим данным, заключается в том, что снова подтверждается доминирование слова </w:t>
      </w:r>
      <w:r w:rsidRPr="0040053F">
        <w:rPr>
          <w:i/>
        </w:rPr>
        <w:t>сухой</w:t>
      </w:r>
      <w:r w:rsidRPr="0040053F">
        <w:t xml:space="preserve"> над другими лексемами. Для </w:t>
      </w:r>
      <w:r w:rsidR="00A30B5F">
        <w:t>отражения на семантической карте</w:t>
      </w:r>
      <w:r w:rsidR="00A30B5F" w:rsidRPr="0040053F">
        <w:t xml:space="preserve"> </w:t>
      </w:r>
      <w:r w:rsidRPr="0040053F">
        <w:t xml:space="preserve">нам нужно проследить поведение каждой единицы со значением ‘сухой’. Слово </w:t>
      </w:r>
      <w:r w:rsidRPr="0040053F">
        <w:rPr>
          <w:i/>
        </w:rPr>
        <w:t>засушливый</w:t>
      </w:r>
      <w:r w:rsidRPr="0040053F">
        <w:t xml:space="preserve"> сочетается только </w:t>
      </w:r>
      <w:proofErr w:type="gramStart"/>
      <w:r w:rsidRPr="0040053F">
        <w:t xml:space="preserve">с </w:t>
      </w:r>
      <w:r w:rsidRPr="0040053F">
        <w:rPr>
          <w:i/>
        </w:rPr>
        <w:t>почва</w:t>
      </w:r>
      <w:proofErr w:type="gramEnd"/>
      <w:r w:rsidRPr="0040053F">
        <w:t xml:space="preserve">, </w:t>
      </w:r>
      <w:r w:rsidRPr="0040053F">
        <w:rPr>
          <w:i/>
        </w:rPr>
        <w:t>долина</w:t>
      </w:r>
      <w:r w:rsidRPr="0040053F">
        <w:t xml:space="preserve"> и </w:t>
      </w:r>
      <w:r w:rsidRPr="0040053F">
        <w:rPr>
          <w:i/>
        </w:rPr>
        <w:t>степь</w:t>
      </w:r>
      <w:r w:rsidRPr="0040053F">
        <w:t xml:space="preserve">, </w:t>
      </w:r>
      <w:r w:rsidR="00BA0AB0">
        <w:t xml:space="preserve">так как оно связано с идеей периодического отсутствия воды, а в водоёмах вода не может периодически отсутствовать (она может высохнуть совсем). </w:t>
      </w:r>
      <w:r w:rsidRPr="0040053F">
        <w:t xml:space="preserve">В данном случае </w:t>
      </w:r>
      <w:r w:rsidR="00A30B5F">
        <w:t>имеет место метонимический переход</w:t>
      </w:r>
      <w:r w:rsidRPr="0040053F">
        <w:t xml:space="preserve">: прилагательное, описывающее климат местности, выступает при существительном, обозначающим эту местность. Лексема </w:t>
      </w:r>
      <w:r w:rsidRPr="0040053F">
        <w:rPr>
          <w:i/>
        </w:rPr>
        <w:t>засохший</w:t>
      </w:r>
      <w:r w:rsidRPr="0040053F">
        <w:t xml:space="preserve"> ‘ставший сухим, твёрдым’ может присоединяться только к </w:t>
      </w:r>
      <w:r w:rsidR="00BA0AB0">
        <w:t xml:space="preserve">слову, обозначающему </w:t>
      </w:r>
      <w:r w:rsidR="004D4E23">
        <w:t>неделимый (</w:t>
      </w:r>
      <w:r w:rsidR="004D4E23" w:rsidRPr="004D4E23">
        <w:t>‘</w:t>
      </w:r>
      <w:r w:rsidR="004D4E23">
        <w:t>местность</w:t>
      </w:r>
      <w:r w:rsidR="004D4E23" w:rsidRPr="004D4E23">
        <w:t>’</w:t>
      </w:r>
      <w:r w:rsidR="004D4E23">
        <w:t xml:space="preserve"> сюда не относим, так как здесь речь идёт об одном крупном природном объекте, например, </w:t>
      </w:r>
      <w:r w:rsidR="004D4E23" w:rsidRPr="004D4E23">
        <w:rPr>
          <w:i/>
        </w:rPr>
        <w:t>река</w:t>
      </w:r>
      <w:r w:rsidR="004D4E23">
        <w:t>, а не о природном комплексе, состоящий из таких крупных объектов (</w:t>
      </w:r>
      <w:r w:rsidR="004D4E23" w:rsidRPr="004D4E23">
        <w:rPr>
          <w:i/>
        </w:rPr>
        <w:t>долина</w:t>
      </w:r>
      <w:r w:rsidR="004D4E23">
        <w:t xml:space="preserve">)) </w:t>
      </w:r>
      <w:r w:rsidR="00BA0AB0">
        <w:t>объект, который содержит в себе жидкость</w:t>
      </w:r>
      <w:r w:rsidRPr="0040053F">
        <w:t>. Именно по этой причине, как нам кажется, не существует выражений *</w:t>
      </w:r>
      <w:r w:rsidRPr="0040053F">
        <w:rPr>
          <w:i/>
        </w:rPr>
        <w:t>засохшая долина</w:t>
      </w:r>
      <w:r w:rsidRPr="0040053F">
        <w:t xml:space="preserve"> и *</w:t>
      </w:r>
      <w:r w:rsidRPr="0040053F">
        <w:rPr>
          <w:i/>
        </w:rPr>
        <w:t>засохшая степь</w:t>
      </w:r>
      <w:r w:rsidRPr="0040053F">
        <w:t xml:space="preserve">. В данной ситуации по данным корпуса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</w:t>
      </w:r>
      <w:r w:rsidRPr="0040053F">
        <w:rPr>
          <w:i/>
        </w:rPr>
        <w:t>почва</w:t>
      </w:r>
      <w:r w:rsidRPr="0040053F">
        <w:t xml:space="preserve"> ведёт себя точно так же, как </w:t>
      </w:r>
      <w:r w:rsidRPr="0040053F">
        <w:rPr>
          <w:i/>
        </w:rPr>
        <w:t>канал</w:t>
      </w:r>
      <w:r w:rsidRPr="0040053F">
        <w:t xml:space="preserve"> и </w:t>
      </w:r>
      <w:r w:rsidRPr="0040053F">
        <w:rPr>
          <w:i/>
        </w:rPr>
        <w:t>озеро</w:t>
      </w:r>
      <w:r w:rsidRPr="0040053F">
        <w:t>, что указывает на то, что в почве тоже содержится жидкость</w:t>
      </w:r>
      <w:r w:rsidR="004D4E23">
        <w:t>.</w:t>
      </w:r>
      <w:r w:rsidRPr="0040053F">
        <w:t xml:space="preserve"> Следующими потенциальными лексемами, которые способны заменить слово </w:t>
      </w:r>
      <w:r w:rsidRPr="0040053F">
        <w:rPr>
          <w:i/>
        </w:rPr>
        <w:t>сухой</w:t>
      </w:r>
      <w:r w:rsidRPr="0040053F">
        <w:t xml:space="preserve"> в некоторых контекстах, являются </w:t>
      </w:r>
      <w:r w:rsidRPr="0040053F">
        <w:rPr>
          <w:i/>
        </w:rPr>
        <w:t>высохший</w:t>
      </w:r>
      <w:r w:rsidRPr="0040053F">
        <w:t xml:space="preserve"> и </w:t>
      </w:r>
      <w:r w:rsidRPr="0040053F">
        <w:rPr>
          <w:i/>
        </w:rPr>
        <w:t>высушенный</w:t>
      </w:r>
      <w:r w:rsidRPr="0040053F">
        <w:t xml:space="preserve">. Эти единицы отличаются друг от друга наличием/отсутствием участника – того, кто сделал так, чтобы предмет стал сухим. В первом случае предмет высох без вмешательства человека, а во втором – кто-то </w:t>
      </w:r>
      <w:proofErr w:type="spellStart"/>
      <w:r w:rsidRPr="0040053F">
        <w:t>каузировал</w:t>
      </w:r>
      <w:proofErr w:type="spellEnd"/>
      <w:r w:rsidRPr="0040053F">
        <w:t xml:space="preserve"> объект стать сухим. Из этого следует тот факт, что </w:t>
      </w:r>
      <w:r w:rsidRPr="0040053F">
        <w:rPr>
          <w:i/>
        </w:rPr>
        <w:t>высушенный</w:t>
      </w:r>
      <w:r w:rsidRPr="0040053F">
        <w:t xml:space="preserve"> будет лучше сочетаться с </w:t>
      </w:r>
      <w:r w:rsidRPr="0040053F">
        <w:rPr>
          <w:i/>
        </w:rPr>
        <w:t>канал</w:t>
      </w:r>
      <w:r w:rsidRPr="0040053F">
        <w:t xml:space="preserve">, так как </w:t>
      </w:r>
      <w:proofErr w:type="spellStart"/>
      <w:r w:rsidRPr="0040053F">
        <w:t>прототипически</w:t>
      </w:r>
      <w:proofErr w:type="spellEnd"/>
      <w:r w:rsidRPr="0040053F">
        <w:t xml:space="preserve"> это слово обозначает объект, созданный руками человека, и все действия, связанные с ним, происходят за счёт работы людей. С остальными объектами, входящими в фрейм ‘водоём’, </w:t>
      </w:r>
      <w:r w:rsidRPr="0040053F">
        <w:rPr>
          <w:i/>
        </w:rPr>
        <w:lastRenderedPageBreak/>
        <w:t>высушенный</w:t>
      </w:r>
      <w:r w:rsidRPr="0040053F">
        <w:t xml:space="preserve"> тоже может сочетаться. Однако с существительными, которые представлены концептом ‘</w:t>
      </w:r>
      <w:r w:rsidR="004D4E23">
        <w:t>местность</w:t>
      </w:r>
      <w:r w:rsidRPr="0040053F">
        <w:t xml:space="preserve">’, данное причастие сочетается крайне редко </w:t>
      </w:r>
      <w:proofErr w:type="gramStart"/>
      <w:r w:rsidRPr="0040053F">
        <w:t>(</w:t>
      </w:r>
      <w:r w:rsidRPr="0040053F">
        <w:rPr>
          <w:vertAlign w:val="superscript"/>
        </w:rPr>
        <w:t>?</w:t>
      </w:r>
      <w:r w:rsidRPr="0040053F">
        <w:rPr>
          <w:i/>
        </w:rPr>
        <w:t>высушенная</w:t>
      </w:r>
      <w:proofErr w:type="gramEnd"/>
      <w:r w:rsidRPr="0040053F">
        <w:rPr>
          <w:i/>
        </w:rPr>
        <w:t xml:space="preserve"> степь</w:t>
      </w:r>
      <w:r w:rsidRPr="0040053F">
        <w:t>) или вообще не сочетается *</w:t>
      </w:r>
      <w:r w:rsidRPr="0040053F">
        <w:rPr>
          <w:i/>
        </w:rPr>
        <w:t>высушенная долина</w:t>
      </w:r>
      <w:r w:rsidRPr="0040053F">
        <w:t xml:space="preserve">), так как человеку незачем осушать эти местности. </w:t>
      </w:r>
      <w:r w:rsidRPr="0040053F">
        <w:rPr>
          <w:i/>
        </w:rPr>
        <w:t>Высохший</w:t>
      </w:r>
      <w:r w:rsidRPr="0040053F">
        <w:t xml:space="preserve"> имеет широкую сочетаемость с существительными группы ‘природные объекты’, но больше, как видно из таблицы, встречается с единицами, обозначающими водоёмы, так как чаще принято говорить, что озеро высохло на солнце, нежели степь или долина (на это влияет то, что в этом контексте изменения, происходящие с водоёмом, существенно больше, и поэтому заметнее, чем у местности). Слово </w:t>
      </w:r>
      <w:r w:rsidRPr="0040053F">
        <w:rPr>
          <w:i/>
        </w:rPr>
        <w:t>пересохший</w:t>
      </w:r>
      <w:r w:rsidRPr="0040053F">
        <w:t xml:space="preserve"> </w:t>
      </w:r>
      <w:r w:rsidR="007610D6">
        <w:t xml:space="preserve">имеет сходную сочетаемость с лексемой </w:t>
      </w:r>
      <w:r w:rsidR="007610D6" w:rsidRPr="00DF052A">
        <w:rPr>
          <w:i/>
        </w:rPr>
        <w:t>выс</w:t>
      </w:r>
      <w:r w:rsidR="007610D6">
        <w:rPr>
          <w:i/>
        </w:rPr>
        <w:t>ушенный</w:t>
      </w:r>
      <w:r w:rsidRPr="0040053F">
        <w:t xml:space="preserve">, то есть в корпусе были найдены случаи его употребления с существительными ‘водоём’ и </w:t>
      </w:r>
      <w:r w:rsidRPr="0040053F">
        <w:rPr>
          <w:i/>
        </w:rPr>
        <w:t>почва</w:t>
      </w:r>
      <w:r w:rsidRPr="0040053F">
        <w:t>, а с ‘</w:t>
      </w:r>
      <w:r w:rsidR="004D4E23">
        <w:t>местность</w:t>
      </w:r>
      <w:r w:rsidRPr="0040053F">
        <w:t xml:space="preserve">’ вхождений практически нет. </w:t>
      </w:r>
      <w:r w:rsidR="007610D6">
        <w:t xml:space="preserve">Причиной такой сочетаемости может являться приставка </w:t>
      </w:r>
      <w:r w:rsidR="007610D6" w:rsidRPr="00DF052A">
        <w:rPr>
          <w:i/>
        </w:rPr>
        <w:t>пере-</w:t>
      </w:r>
      <w:r w:rsidR="007610D6">
        <w:t xml:space="preserve">, которая добавляет идею полноты действия и, соответственно, его интенсивности – значит, изначально жидкости должно было быть много, чтобы объект мог пересохнуть. </w:t>
      </w:r>
      <w:r w:rsidRPr="0040053F">
        <w:t xml:space="preserve">Что касается сочетаемости </w:t>
      </w:r>
      <w:r w:rsidRPr="0040053F">
        <w:rPr>
          <w:i/>
        </w:rPr>
        <w:t>пересушенный</w:t>
      </w:r>
      <w:r w:rsidRPr="0040053F">
        <w:t xml:space="preserve"> в группе ‘природные объекты’, то оно встречается только </w:t>
      </w:r>
      <w:proofErr w:type="gramStart"/>
      <w:r w:rsidRPr="0040053F">
        <w:t xml:space="preserve">с </w:t>
      </w:r>
      <w:r w:rsidRPr="0040053F">
        <w:rPr>
          <w:i/>
        </w:rPr>
        <w:t>почва</w:t>
      </w:r>
      <w:proofErr w:type="gramEnd"/>
      <w:r w:rsidRPr="0040053F">
        <w:rPr>
          <w:rStyle w:val="ab"/>
        </w:rPr>
        <w:footnoteReference w:id="3"/>
      </w:r>
      <w:r w:rsidRPr="0040053F">
        <w:t xml:space="preserve">: </w:t>
      </w:r>
      <w:r w:rsidRPr="0040053F">
        <w:rPr>
          <w:i/>
        </w:rPr>
        <w:t>пересушенная почва</w:t>
      </w:r>
      <w:r w:rsidRPr="0040053F">
        <w:t xml:space="preserve"> означает ‘слишком сухая почва для посадки растения’:</w:t>
      </w:r>
    </w:p>
    <w:p w14:paraId="6E9EB601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r w:rsidRPr="0040053F">
        <w:rPr>
          <w:rFonts w:ascii="Times New Roman" w:hAnsi="Times New Roman"/>
          <w:i/>
        </w:rPr>
        <w:t xml:space="preserve">Почву нельзя переувлажнять, для этого растения лучше немного </w:t>
      </w:r>
      <w:r w:rsidRPr="0040053F">
        <w:rPr>
          <w:rFonts w:ascii="Times New Roman" w:hAnsi="Times New Roman"/>
          <w:b/>
          <w:i/>
        </w:rPr>
        <w:t>пересушенная почва</w:t>
      </w:r>
      <w:r w:rsidRPr="0040053F">
        <w:rPr>
          <w:rFonts w:ascii="Times New Roman" w:hAnsi="Times New Roman"/>
          <w:i/>
        </w:rPr>
        <w:t>, нежели переувлажненная.</w:t>
      </w:r>
      <w:r w:rsidRPr="0040053F">
        <w:rPr>
          <w:rFonts w:ascii="Times New Roman" w:hAnsi="Times New Roman"/>
        </w:rPr>
        <w:t xml:space="preserve"> [http://communitygardeners.ru/pub/zamiokulkas-ukhod-i-razmnozhenie-4]</w:t>
      </w:r>
    </w:p>
    <w:p w14:paraId="59B94444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b/>
          <w:i/>
        </w:rPr>
        <w:t>Пересушенная почва</w:t>
      </w:r>
      <w:r w:rsidRPr="0040053F">
        <w:rPr>
          <w:rFonts w:ascii="Times New Roman" w:hAnsi="Times New Roman"/>
          <w:i/>
        </w:rPr>
        <w:t xml:space="preserve"> – одна из основных причин заболевания этих растений. </w:t>
      </w:r>
      <w:r w:rsidRPr="0040053F">
        <w:rPr>
          <w:rFonts w:ascii="Times New Roman" w:hAnsi="Times New Roman"/>
        </w:rPr>
        <w:t>[http://www.prilichno.ru/news/html/51.html]</w:t>
      </w:r>
    </w:p>
    <w:p w14:paraId="337CC0F1" w14:textId="0C69AD11" w:rsidR="00637C56" w:rsidRPr="0040053F" w:rsidRDefault="00637C56" w:rsidP="00637C56">
      <w:pPr>
        <w:spacing w:line="360" w:lineRule="auto"/>
        <w:ind w:firstLine="567"/>
      </w:pPr>
      <w:r w:rsidRPr="0040053F">
        <w:t xml:space="preserve">Следующим шагом будет описание фреймов, связанных с отсутствием внутренней влаги у объекта. Лексема </w:t>
      </w:r>
      <w:r w:rsidRPr="0040053F">
        <w:rPr>
          <w:i/>
        </w:rPr>
        <w:t>сухой</w:t>
      </w:r>
      <w:r w:rsidRPr="0040053F">
        <w:t xml:space="preserve"> покрывает все концепты в этой </w:t>
      </w:r>
      <w:proofErr w:type="spellStart"/>
      <w:r w:rsidRPr="0040053F">
        <w:t>макрогруппе</w:t>
      </w:r>
      <w:proofErr w:type="spellEnd"/>
      <w:r w:rsidRPr="0040053F">
        <w:t xml:space="preserve">, а именно: ‘чёрствый’ </w:t>
      </w:r>
      <w:r w:rsidRPr="0040053F">
        <w:rPr>
          <w:i/>
        </w:rPr>
        <w:t>сухой хлеб</w:t>
      </w:r>
      <w:r w:rsidRPr="0040053F">
        <w:t xml:space="preserve">, </w:t>
      </w:r>
      <w:r w:rsidRPr="0040053F">
        <w:rPr>
          <w:i/>
        </w:rPr>
        <w:t>сухая булка</w:t>
      </w:r>
      <w:r w:rsidRPr="0040053F">
        <w:t>; ‘</w:t>
      </w:r>
      <w:proofErr w:type="spellStart"/>
      <w:r w:rsidRPr="0040053F">
        <w:t>несочный</w:t>
      </w:r>
      <w:proofErr w:type="spellEnd"/>
      <w:r w:rsidRPr="0040053F">
        <w:t xml:space="preserve">’ </w:t>
      </w:r>
      <w:r w:rsidRPr="0040053F">
        <w:rPr>
          <w:i/>
        </w:rPr>
        <w:t>сухое мясо</w:t>
      </w:r>
      <w:r w:rsidRPr="0040053F">
        <w:t xml:space="preserve">, </w:t>
      </w:r>
      <w:r w:rsidRPr="0040053F">
        <w:rPr>
          <w:i/>
        </w:rPr>
        <w:t>сухая колбаса</w:t>
      </w:r>
      <w:r w:rsidRPr="0040053F">
        <w:t xml:space="preserve">; ‘заготовленный впрок’ </w:t>
      </w:r>
      <w:r w:rsidRPr="0040053F">
        <w:rPr>
          <w:i/>
        </w:rPr>
        <w:t>сухая мята</w:t>
      </w:r>
      <w:r w:rsidRPr="0040053F">
        <w:t xml:space="preserve">, </w:t>
      </w:r>
      <w:r w:rsidRPr="0040053F">
        <w:rPr>
          <w:i/>
        </w:rPr>
        <w:t>сухая малина</w:t>
      </w:r>
      <w:r w:rsidRPr="0040053F">
        <w:t xml:space="preserve">; ‘омертвевший’ </w:t>
      </w:r>
      <w:r w:rsidRPr="0040053F">
        <w:rPr>
          <w:i/>
        </w:rPr>
        <w:t>сухая роза</w:t>
      </w:r>
      <w:r w:rsidRPr="0040053F">
        <w:t xml:space="preserve">, </w:t>
      </w:r>
      <w:r w:rsidRPr="0040053F">
        <w:rPr>
          <w:i/>
        </w:rPr>
        <w:t>сухая муха</w:t>
      </w:r>
      <w:r w:rsidRPr="0040053F">
        <w:t xml:space="preserve">; ‘относительно временный признак </w:t>
      </w:r>
      <w:r w:rsidRPr="0040053F">
        <w:lastRenderedPageBreak/>
        <w:t xml:space="preserve">сухости’ </w:t>
      </w:r>
      <w:r w:rsidRPr="0040053F">
        <w:rPr>
          <w:i/>
        </w:rPr>
        <w:t>сухие губы</w:t>
      </w:r>
      <w:r w:rsidRPr="0040053F">
        <w:t xml:space="preserve">, </w:t>
      </w:r>
      <w:r w:rsidRPr="0040053F">
        <w:rPr>
          <w:i/>
        </w:rPr>
        <w:t>сухие глаза</w:t>
      </w:r>
      <w:r w:rsidRPr="0040053F">
        <w:t xml:space="preserve">; ‘относительно постоянный признак сухости’ </w:t>
      </w:r>
      <w:r w:rsidRPr="0040053F">
        <w:rPr>
          <w:i/>
        </w:rPr>
        <w:t>сухая кожа</w:t>
      </w:r>
      <w:r w:rsidRPr="0040053F">
        <w:t xml:space="preserve">, </w:t>
      </w:r>
      <w:r w:rsidRPr="0040053F">
        <w:rPr>
          <w:i/>
        </w:rPr>
        <w:t>сухие</w:t>
      </w:r>
      <w:r w:rsidRPr="0040053F">
        <w:t xml:space="preserve"> ‘сухие, ломкие’ </w:t>
      </w:r>
      <w:r w:rsidRPr="0040053F">
        <w:rPr>
          <w:i/>
        </w:rPr>
        <w:t>волосы</w:t>
      </w:r>
      <w:r w:rsidRPr="0040053F">
        <w:t xml:space="preserve">. В данных фреймах возможна замена слова </w:t>
      </w:r>
      <w:r w:rsidRPr="0040053F">
        <w:rPr>
          <w:i/>
        </w:rPr>
        <w:t>сухой</w:t>
      </w:r>
      <w:r w:rsidRPr="0040053F">
        <w:t xml:space="preserve"> на другие единицы, но для каждой ситуации квазисинонимы могут быть различны. Для выражения смысла ‘чёрствый’ могут использоваться также </w:t>
      </w:r>
      <w:r w:rsidRPr="0040053F">
        <w:rPr>
          <w:i/>
        </w:rPr>
        <w:t>чёрствый</w:t>
      </w:r>
      <w:r w:rsidRPr="0040053F">
        <w:t xml:space="preserve">, </w:t>
      </w:r>
      <w:r w:rsidRPr="0040053F">
        <w:rPr>
          <w:i/>
        </w:rPr>
        <w:t>засохший</w:t>
      </w:r>
      <w:r w:rsidRPr="0040053F">
        <w:t xml:space="preserve">, </w:t>
      </w:r>
      <w:r w:rsidRPr="0040053F">
        <w:rPr>
          <w:i/>
        </w:rPr>
        <w:t>зачерствелый</w:t>
      </w:r>
      <w:r w:rsidRPr="0040053F">
        <w:t>:</w:t>
      </w:r>
    </w:p>
    <w:p w14:paraId="5402A807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Потом вспомнила, что у нее в портфеле лежит уже второй день </w:t>
      </w:r>
      <w:r w:rsidRPr="0040053F">
        <w:rPr>
          <w:rFonts w:ascii="Times New Roman" w:hAnsi="Times New Roman"/>
          <w:b/>
          <w:i/>
        </w:rPr>
        <w:t>засохшая булка</w:t>
      </w:r>
      <w:r w:rsidRPr="0040053F">
        <w:rPr>
          <w:rFonts w:ascii="Times New Roman" w:hAnsi="Times New Roman"/>
          <w:i/>
        </w:rPr>
        <w:t xml:space="preserve">. </w:t>
      </w:r>
      <w:r w:rsidRPr="0040053F">
        <w:rPr>
          <w:rFonts w:ascii="Times New Roman" w:hAnsi="Times New Roman"/>
        </w:rPr>
        <w:t>[http://www.likebook.ru/books/view/29093/?page=2]</w:t>
      </w:r>
    </w:p>
    <w:p w14:paraId="04F50384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r w:rsidRPr="0040053F">
        <w:rPr>
          <w:rFonts w:ascii="Times New Roman" w:hAnsi="Times New Roman"/>
          <w:i/>
        </w:rPr>
        <w:t xml:space="preserve">На стол полетели приборы, посыпались салфетки, шлепнулась </w:t>
      </w:r>
      <w:r w:rsidRPr="0040053F">
        <w:rPr>
          <w:rFonts w:ascii="Times New Roman" w:hAnsi="Times New Roman"/>
          <w:b/>
          <w:i/>
        </w:rPr>
        <w:t>черствая булка</w:t>
      </w:r>
      <w:r w:rsidRPr="0040053F">
        <w:rPr>
          <w:rFonts w:ascii="Times New Roman" w:hAnsi="Times New Roman"/>
          <w:i/>
        </w:rPr>
        <w:t xml:space="preserve">. </w:t>
      </w:r>
      <w:r w:rsidRPr="0040053F">
        <w:rPr>
          <w:rFonts w:ascii="Times New Roman" w:hAnsi="Times New Roman"/>
        </w:rPr>
        <w:t>[http://www.ispania-otdih.ru/articles/?id=16452]</w:t>
      </w:r>
    </w:p>
    <w:p w14:paraId="469492CE" w14:textId="77777777" w:rsidR="00637C56" w:rsidRPr="0040053F" w:rsidRDefault="00637C56" w:rsidP="00637C56">
      <w:pPr>
        <w:spacing w:line="360" w:lineRule="auto"/>
      </w:pPr>
      <w:r w:rsidRPr="0040053F">
        <w:t xml:space="preserve">В русском языке этот фрейм отличается от других доминантной лексемой, а именно чаще употребляется </w:t>
      </w:r>
      <w:r w:rsidRPr="0040053F">
        <w:rPr>
          <w:i/>
        </w:rPr>
        <w:t>чёрствый</w:t>
      </w:r>
      <w:r w:rsidRPr="0040053F">
        <w:t xml:space="preserve">, чем </w:t>
      </w:r>
      <w:r w:rsidRPr="0040053F">
        <w:rPr>
          <w:i/>
        </w:rPr>
        <w:t>сухой</w:t>
      </w:r>
      <w:r w:rsidRPr="0040053F">
        <w:t xml:space="preserve">. Это подтверждается данными двух корпусов: </w:t>
      </w:r>
      <w:r w:rsidRPr="0040053F">
        <w:rPr>
          <w:i/>
        </w:rPr>
        <w:t>сухая булка</w:t>
      </w:r>
      <w:r w:rsidRPr="0040053F">
        <w:t xml:space="preserve"> (НКРЯ – 10 вхождений;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– 96) </w:t>
      </w:r>
      <w:proofErr w:type="spellStart"/>
      <w:r w:rsidRPr="0040053F">
        <w:t>vs</w:t>
      </w:r>
      <w:proofErr w:type="spellEnd"/>
      <w:r w:rsidRPr="0040053F">
        <w:t xml:space="preserve"> </w:t>
      </w:r>
      <w:r w:rsidRPr="0040053F">
        <w:rPr>
          <w:i/>
        </w:rPr>
        <w:t>черствая булка</w:t>
      </w:r>
      <w:r w:rsidRPr="0040053F">
        <w:t xml:space="preserve"> (18; 396) </w:t>
      </w:r>
      <w:proofErr w:type="spellStart"/>
      <w:r w:rsidRPr="0040053F">
        <w:t>vs</w:t>
      </w:r>
      <w:proofErr w:type="spellEnd"/>
      <w:r w:rsidRPr="0040053F">
        <w:t xml:space="preserve"> </w:t>
      </w:r>
      <w:r w:rsidRPr="0040053F">
        <w:rPr>
          <w:i/>
        </w:rPr>
        <w:t>зачерствелая булка</w:t>
      </w:r>
      <w:r w:rsidRPr="0040053F">
        <w:t xml:space="preserve"> (0; 0)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засохшая булка</w:t>
      </w:r>
      <w:r w:rsidRPr="0040053F">
        <w:t xml:space="preserve"> (0; 4); </w:t>
      </w:r>
      <w:r w:rsidRPr="0040053F">
        <w:rPr>
          <w:i/>
        </w:rPr>
        <w:t>сухой хлеб</w:t>
      </w:r>
      <w:r w:rsidRPr="0040053F">
        <w:t xml:space="preserve"> (74; 1024) </w:t>
      </w:r>
      <w:proofErr w:type="spellStart"/>
      <w:r w:rsidRPr="0040053F">
        <w:t>vs</w:t>
      </w:r>
      <w:proofErr w:type="spellEnd"/>
      <w:r w:rsidRPr="0040053F">
        <w:t xml:space="preserve"> </w:t>
      </w:r>
      <w:r w:rsidRPr="0040053F">
        <w:rPr>
          <w:i/>
        </w:rPr>
        <w:t>чёрствый хлеб</w:t>
      </w:r>
      <w:r w:rsidRPr="0040053F">
        <w:t xml:space="preserve"> (178; 3050) </w:t>
      </w:r>
      <w:proofErr w:type="spellStart"/>
      <w:r w:rsidRPr="0040053F">
        <w:t>vs</w:t>
      </w:r>
      <w:proofErr w:type="spellEnd"/>
      <w:r w:rsidRPr="0040053F">
        <w:t xml:space="preserve"> </w:t>
      </w:r>
      <w:r w:rsidRPr="0040053F">
        <w:rPr>
          <w:i/>
        </w:rPr>
        <w:t>зачерствелый хлеб</w:t>
      </w:r>
      <w:r w:rsidRPr="0040053F">
        <w:t xml:space="preserve"> (3; 13)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засохший хлеб</w:t>
      </w:r>
      <w:r w:rsidRPr="0040053F">
        <w:t xml:space="preserve"> (0; 100)</w:t>
      </w:r>
    </w:p>
    <w:p w14:paraId="4CD0B6FC" w14:textId="77777777" w:rsidR="00637C56" w:rsidRPr="007610D6" w:rsidRDefault="00637C56" w:rsidP="007610D6">
      <w:pPr>
        <w:spacing w:line="360" w:lineRule="auto"/>
      </w:pPr>
      <w:r w:rsidRPr="007610D6">
        <w:t>В ситуациях, когда описывается ‘</w:t>
      </w:r>
      <w:proofErr w:type="spellStart"/>
      <w:r w:rsidRPr="007610D6">
        <w:t>несочный</w:t>
      </w:r>
      <w:proofErr w:type="spellEnd"/>
      <w:r w:rsidRPr="007610D6">
        <w:t xml:space="preserve">’ объект, встречаются лексемы </w:t>
      </w:r>
      <w:r w:rsidRPr="007610D6">
        <w:rPr>
          <w:i/>
        </w:rPr>
        <w:t>суховатый</w:t>
      </w:r>
      <w:r w:rsidRPr="007610D6">
        <w:t xml:space="preserve"> или </w:t>
      </w:r>
      <w:r w:rsidRPr="007610D6">
        <w:rPr>
          <w:i/>
        </w:rPr>
        <w:t>жёсткий</w:t>
      </w:r>
      <w:r w:rsidRPr="007610D6">
        <w:t>:</w:t>
      </w:r>
    </w:p>
    <w:p w14:paraId="7E08CCB1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proofErr w:type="spellStart"/>
      <w:r w:rsidRPr="0040053F">
        <w:rPr>
          <w:rFonts w:ascii="Times New Roman" w:hAnsi="Times New Roman"/>
          <w:i/>
        </w:rPr>
        <w:t>Клотильда</w:t>
      </w:r>
      <w:proofErr w:type="spellEnd"/>
      <w:r w:rsidRPr="0040053F">
        <w:rPr>
          <w:rFonts w:ascii="Times New Roman" w:hAnsi="Times New Roman"/>
          <w:i/>
        </w:rPr>
        <w:t xml:space="preserve"> ловко ощипала и сварила добычу, а после все сидели вокруг огня и жевали темное </w:t>
      </w:r>
      <w:r w:rsidRPr="0040053F">
        <w:rPr>
          <w:rFonts w:ascii="Times New Roman" w:hAnsi="Times New Roman"/>
          <w:b/>
          <w:i/>
        </w:rPr>
        <w:t>жесткое мясо</w:t>
      </w:r>
      <w:r w:rsidRPr="0040053F">
        <w:rPr>
          <w:rFonts w:ascii="Times New Roman" w:hAnsi="Times New Roman"/>
          <w:i/>
        </w:rPr>
        <w:t xml:space="preserve">. </w:t>
      </w:r>
      <w:r w:rsidRPr="0040053F">
        <w:rPr>
          <w:rFonts w:ascii="Times New Roman" w:hAnsi="Times New Roman"/>
        </w:rPr>
        <w:t xml:space="preserve">[Елена </w:t>
      </w:r>
      <w:proofErr w:type="spellStart"/>
      <w:r w:rsidRPr="0040053F">
        <w:rPr>
          <w:rFonts w:ascii="Times New Roman" w:hAnsi="Times New Roman"/>
        </w:rPr>
        <w:t>Хаецкая</w:t>
      </w:r>
      <w:proofErr w:type="spellEnd"/>
      <w:r w:rsidRPr="0040053F">
        <w:rPr>
          <w:rFonts w:ascii="Times New Roman" w:hAnsi="Times New Roman"/>
        </w:rPr>
        <w:t>. Мракобес/ Дорога (1997)]</w:t>
      </w:r>
    </w:p>
    <w:p w14:paraId="32A198C3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b/>
          <w:i/>
        </w:rPr>
        <w:t>Суховатое мясо</w:t>
      </w:r>
      <w:r w:rsidRPr="0040053F">
        <w:rPr>
          <w:rFonts w:ascii="Times New Roman" w:hAnsi="Times New Roman"/>
          <w:i/>
        </w:rPr>
        <w:t xml:space="preserve"> в панировке с каждым глотком обретает недостающую сочность, а грейпфрутовая горчинка в вине хорошо перекликается с лимоном, которым поливают шницель, и уксусной заправкой для непременного холодного картофельного салата. </w:t>
      </w:r>
      <w:r w:rsidRPr="0040053F">
        <w:rPr>
          <w:rFonts w:ascii="Times New Roman" w:hAnsi="Times New Roman"/>
        </w:rPr>
        <w:t>[http://drinktime.rbc.ru/library/31367.shtml]</w:t>
      </w:r>
    </w:p>
    <w:p w14:paraId="7C6E516B" w14:textId="77777777" w:rsidR="00637C56" w:rsidRDefault="00637C56" w:rsidP="00637C56">
      <w:pPr>
        <w:spacing w:line="360" w:lineRule="auto"/>
      </w:pPr>
      <w:r w:rsidRPr="0040053F">
        <w:t xml:space="preserve">По данным корпусов в данной группе нельзя точно определить доминирующую лексему для значения ‘сухой’, однако можно сказать, что словосочетания с </w:t>
      </w:r>
      <w:r w:rsidRPr="0040053F">
        <w:rPr>
          <w:i/>
        </w:rPr>
        <w:t>сухой</w:t>
      </w:r>
      <w:r w:rsidRPr="0040053F">
        <w:t xml:space="preserve"> и </w:t>
      </w:r>
      <w:r w:rsidRPr="0040053F">
        <w:rPr>
          <w:i/>
        </w:rPr>
        <w:t>жёсткий</w:t>
      </w:r>
      <w:r w:rsidRPr="0040053F">
        <w:t xml:space="preserve"> будут встречаться чаще, чем с </w:t>
      </w:r>
      <w:r w:rsidRPr="0040053F">
        <w:rPr>
          <w:i/>
        </w:rPr>
        <w:t>суховатый</w:t>
      </w:r>
      <w:r w:rsidRPr="0040053F">
        <w:t xml:space="preserve">: </w:t>
      </w:r>
      <w:r w:rsidRPr="0040053F">
        <w:rPr>
          <w:i/>
        </w:rPr>
        <w:t>сухое мясо</w:t>
      </w:r>
      <w:r w:rsidRPr="0040053F">
        <w:t xml:space="preserve"> (НКРЯ – 3 вхождения;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– 386)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жёсткое мясо</w:t>
      </w:r>
      <w:r w:rsidRPr="0040053F">
        <w:t xml:space="preserve"> (14; 763)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суховатое мясо</w:t>
      </w:r>
      <w:r w:rsidRPr="0040053F">
        <w:t xml:space="preserve"> (0; 26); </w:t>
      </w:r>
      <w:r w:rsidRPr="0040053F">
        <w:rPr>
          <w:i/>
        </w:rPr>
        <w:t>сухая колбаса</w:t>
      </w:r>
      <w:r w:rsidRPr="0040053F">
        <w:t xml:space="preserve"> (26; 354)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жёсткая колбаса</w:t>
      </w:r>
      <w:r w:rsidRPr="0040053F">
        <w:t xml:space="preserve"> (1; 11)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суховатая колбаса</w:t>
      </w:r>
      <w:r w:rsidRPr="0040053F">
        <w:t xml:space="preserve"> (0; 0).</w:t>
      </w:r>
    </w:p>
    <w:p w14:paraId="3C57E75A" w14:textId="7D6241C4" w:rsidR="007610D6" w:rsidRPr="007610D6" w:rsidRDefault="007610D6" w:rsidP="00637C56">
      <w:pPr>
        <w:spacing w:line="360" w:lineRule="auto"/>
      </w:pPr>
      <w:r>
        <w:t xml:space="preserve">Интересно то, что прилагательное </w:t>
      </w:r>
      <w:r w:rsidRPr="007610D6">
        <w:rPr>
          <w:i/>
        </w:rPr>
        <w:t>суховатый</w:t>
      </w:r>
      <w:r>
        <w:t xml:space="preserve"> – диминутивный дериват от </w:t>
      </w:r>
      <w:r w:rsidRPr="007610D6">
        <w:rPr>
          <w:i/>
        </w:rPr>
        <w:t>сухой</w:t>
      </w:r>
      <w:r>
        <w:t xml:space="preserve">, но, в отличие от производящего слова, оно встречается не во всех фреймах, а именно в </w:t>
      </w:r>
      <w:r w:rsidRPr="007610D6">
        <w:t>‘</w:t>
      </w:r>
      <w:proofErr w:type="spellStart"/>
      <w:r>
        <w:t>несочный</w:t>
      </w:r>
      <w:proofErr w:type="spellEnd"/>
      <w:r w:rsidRPr="007610D6">
        <w:t>’</w:t>
      </w:r>
      <w:r>
        <w:t xml:space="preserve"> </w:t>
      </w:r>
      <w:r w:rsidRPr="007610D6">
        <w:rPr>
          <w:i/>
        </w:rPr>
        <w:t>суховатая свинина</w:t>
      </w:r>
      <w:r>
        <w:t xml:space="preserve"> и </w:t>
      </w:r>
      <w:r w:rsidRPr="007610D6">
        <w:t>‘</w:t>
      </w:r>
      <w:r>
        <w:t>кожа</w:t>
      </w:r>
      <w:r w:rsidRPr="007610D6">
        <w:t>’</w:t>
      </w:r>
      <w:r>
        <w:t xml:space="preserve"> </w:t>
      </w:r>
      <w:r w:rsidRPr="007610D6">
        <w:rPr>
          <w:i/>
        </w:rPr>
        <w:t>суховатая кожа</w:t>
      </w:r>
      <w:r>
        <w:t>.</w:t>
      </w:r>
    </w:p>
    <w:p w14:paraId="2F367B3F" w14:textId="3A1FD877" w:rsidR="00637C56" w:rsidRDefault="00637C56" w:rsidP="00637C56">
      <w:pPr>
        <w:spacing w:line="360" w:lineRule="auto"/>
      </w:pPr>
      <w:r w:rsidRPr="0040053F">
        <w:lastRenderedPageBreak/>
        <w:t xml:space="preserve">Фрейм ‘заготовленный впрок’ может передаваться словами </w:t>
      </w:r>
      <w:r w:rsidR="001327E3">
        <w:rPr>
          <w:i/>
        </w:rPr>
        <w:t>сушён</w:t>
      </w:r>
      <w:r w:rsidR="001327E3" w:rsidRPr="001327E3">
        <w:rPr>
          <w:i/>
        </w:rPr>
        <w:t>ый</w:t>
      </w:r>
      <w:r w:rsidR="001327E3">
        <w:t xml:space="preserve">, </w:t>
      </w:r>
      <w:r w:rsidRPr="0040053F">
        <w:rPr>
          <w:i/>
        </w:rPr>
        <w:t>высушенный</w:t>
      </w:r>
      <w:r w:rsidRPr="0040053F">
        <w:t xml:space="preserve">, </w:t>
      </w:r>
      <w:r w:rsidRPr="0040053F">
        <w:rPr>
          <w:i/>
        </w:rPr>
        <w:t>засушенный</w:t>
      </w:r>
      <w:r w:rsidRPr="0040053F">
        <w:t xml:space="preserve"> (так как объекты специально сушатся кем-то для употребления в пищу):</w:t>
      </w:r>
    </w:p>
    <w:p w14:paraId="0F116DFF" w14:textId="05766A94" w:rsidR="00F50731" w:rsidRPr="00F50731" w:rsidRDefault="00F50731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F50731">
        <w:rPr>
          <w:rFonts w:ascii="Times New Roman" w:hAnsi="Times New Roman"/>
          <w:i/>
        </w:rPr>
        <w:t>Маме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приносил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b/>
          <w:i/>
        </w:rPr>
        <w:t>сушеные травы</w:t>
      </w:r>
      <w:r w:rsidRPr="00F50731"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велел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заваривать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из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них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чай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и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выпивать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хотя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бы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по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чашке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в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  <w:i/>
        </w:rPr>
        <w:t>день.</w:t>
      </w:r>
      <w:r>
        <w:rPr>
          <w:rFonts w:ascii="Times New Roman" w:hAnsi="Times New Roman"/>
          <w:i/>
        </w:rPr>
        <w:t xml:space="preserve"> </w:t>
      </w:r>
      <w:r w:rsidRPr="00F50731">
        <w:rPr>
          <w:rFonts w:ascii="Times New Roman" w:hAnsi="Times New Roman"/>
        </w:rPr>
        <w:t>[Р. Б. Ахмедов. Промельки (2011) // «Бельские Просторы»]</w:t>
      </w:r>
    </w:p>
    <w:p w14:paraId="5822DFA6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Измельчённые </w:t>
      </w:r>
      <w:r w:rsidRPr="0040053F">
        <w:rPr>
          <w:rFonts w:ascii="Times New Roman" w:hAnsi="Times New Roman"/>
          <w:b/>
          <w:i/>
        </w:rPr>
        <w:t xml:space="preserve">высушенные травы </w:t>
      </w:r>
      <w:r w:rsidRPr="0040053F">
        <w:rPr>
          <w:rFonts w:ascii="Times New Roman" w:hAnsi="Times New Roman"/>
          <w:i/>
        </w:rPr>
        <w:t xml:space="preserve">высокого качества, которые используется и в медицине. </w:t>
      </w:r>
      <w:r w:rsidRPr="0040053F">
        <w:rPr>
          <w:rFonts w:ascii="Times New Roman" w:hAnsi="Times New Roman"/>
        </w:rPr>
        <w:t>[http://beautytime.ru/index.php?action=article&amp;num=1004826&amp;PHPSESSID=b8127c5c459719c386070c2dd75c276b]</w:t>
      </w:r>
    </w:p>
    <w:p w14:paraId="4CEAD33F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b/>
          <w:i/>
        </w:rPr>
        <w:t xml:space="preserve">Засушенные травы </w:t>
      </w:r>
      <w:r w:rsidRPr="0040053F">
        <w:rPr>
          <w:rFonts w:ascii="Times New Roman" w:hAnsi="Times New Roman"/>
          <w:i/>
        </w:rPr>
        <w:t xml:space="preserve">надолго сохранят свои ароматы, если их хранить в герметичной емкости в темном месте. </w:t>
      </w:r>
      <w:r w:rsidRPr="0040053F">
        <w:rPr>
          <w:rFonts w:ascii="Times New Roman" w:hAnsi="Times New Roman"/>
        </w:rPr>
        <w:t>[http://obi.ru/ru/world_of_ideas/garden/Gardentips_July/index.html]</w:t>
      </w:r>
    </w:p>
    <w:p w14:paraId="67B6FFF6" w14:textId="52AE4C66" w:rsidR="00637C56" w:rsidRPr="0040053F" w:rsidRDefault="00637C56" w:rsidP="00637C56">
      <w:pPr>
        <w:spacing w:line="360" w:lineRule="auto"/>
      </w:pPr>
      <w:r w:rsidRPr="0040053F">
        <w:t xml:space="preserve">Распределение по частотности выражений в данной группе выглядит так: </w:t>
      </w:r>
      <w:r w:rsidRPr="0040053F">
        <w:rPr>
          <w:i/>
        </w:rPr>
        <w:t xml:space="preserve">сухой </w:t>
      </w:r>
      <w:r w:rsidRPr="0040053F">
        <w:rPr>
          <w:i/>
          <w:lang w:val="en-US"/>
        </w:rPr>
        <w:t>X</w:t>
      </w:r>
      <w:r w:rsidRPr="0040053F">
        <w:t xml:space="preserve"> (</w:t>
      </w:r>
      <w:r w:rsidRPr="0040053F">
        <w:rPr>
          <w:i/>
        </w:rPr>
        <w:t xml:space="preserve">сухая мята </w:t>
      </w:r>
      <w:r w:rsidRPr="0040053F">
        <w:t>(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– 498 вхождений), </w:t>
      </w:r>
      <w:r w:rsidRPr="0040053F">
        <w:rPr>
          <w:i/>
        </w:rPr>
        <w:t>сухая малина</w:t>
      </w:r>
      <w:r w:rsidRPr="0040053F">
        <w:t xml:space="preserve"> (198)) </w:t>
      </w:r>
      <w:r w:rsidR="000A56DA">
        <w:rPr>
          <w:lang w:val="en-US"/>
        </w:rPr>
        <w:t>vs</w:t>
      </w:r>
      <w:r w:rsidRPr="0040053F">
        <w:t xml:space="preserve"> </w:t>
      </w:r>
      <w:r w:rsidR="000A56DA" w:rsidRPr="000A56DA">
        <w:rPr>
          <w:i/>
        </w:rPr>
        <w:t xml:space="preserve">сушёный </w:t>
      </w:r>
      <w:r w:rsidR="000A56DA" w:rsidRPr="000A56DA">
        <w:rPr>
          <w:i/>
          <w:lang w:val="en-US"/>
        </w:rPr>
        <w:t>X</w:t>
      </w:r>
      <w:r w:rsidR="000A56DA" w:rsidRPr="000A56DA">
        <w:t xml:space="preserve"> </w:t>
      </w:r>
      <w:r w:rsidR="000A56DA" w:rsidRPr="0040053F">
        <w:t>(</w:t>
      </w:r>
      <w:r w:rsidR="000A56DA">
        <w:rPr>
          <w:i/>
        </w:rPr>
        <w:t>сушеная</w:t>
      </w:r>
      <w:r w:rsidR="000A56DA" w:rsidRPr="0040053F">
        <w:rPr>
          <w:i/>
        </w:rPr>
        <w:t xml:space="preserve"> мята</w:t>
      </w:r>
      <w:r w:rsidR="000A56DA" w:rsidRPr="0040053F">
        <w:t xml:space="preserve"> (</w:t>
      </w:r>
      <w:r w:rsidR="000A56DA">
        <w:t>462</w:t>
      </w:r>
      <w:r w:rsidR="000A56DA" w:rsidRPr="0040053F">
        <w:t xml:space="preserve">), </w:t>
      </w:r>
      <w:r w:rsidR="000A56DA">
        <w:rPr>
          <w:i/>
        </w:rPr>
        <w:t>сушен</w:t>
      </w:r>
      <w:r w:rsidR="000A56DA" w:rsidRPr="0040053F">
        <w:rPr>
          <w:i/>
        </w:rPr>
        <w:t>ая малина</w:t>
      </w:r>
      <w:r w:rsidR="000A56DA">
        <w:t xml:space="preserve"> (262</w:t>
      </w:r>
      <w:r w:rsidR="000A56DA" w:rsidRPr="0040053F">
        <w:t xml:space="preserve">)) </w:t>
      </w:r>
      <w:r w:rsidR="000A56DA" w:rsidRPr="0040053F">
        <w:rPr>
          <w:lang w:val="en-US"/>
        </w:rPr>
        <w:sym w:font="Wingdings" w:char="F0E0"/>
      </w:r>
      <w:r w:rsidR="000A56DA" w:rsidRPr="0040053F">
        <w:t xml:space="preserve"> </w:t>
      </w:r>
      <w:r w:rsidRPr="0040053F">
        <w:rPr>
          <w:i/>
        </w:rPr>
        <w:t xml:space="preserve">высушенный </w:t>
      </w:r>
      <w:r w:rsidRPr="0040053F">
        <w:rPr>
          <w:i/>
          <w:lang w:val="en-US"/>
        </w:rPr>
        <w:t>X</w:t>
      </w:r>
      <w:r w:rsidRPr="0040053F">
        <w:t xml:space="preserve"> (</w:t>
      </w:r>
      <w:r w:rsidRPr="0040053F">
        <w:rPr>
          <w:i/>
        </w:rPr>
        <w:t>высушенная мята</w:t>
      </w:r>
      <w:r w:rsidRPr="0040053F">
        <w:t xml:space="preserve"> (17), </w:t>
      </w:r>
      <w:r w:rsidRPr="0040053F">
        <w:rPr>
          <w:i/>
        </w:rPr>
        <w:t>высушенная малина</w:t>
      </w:r>
      <w:r w:rsidRPr="0040053F">
        <w:t xml:space="preserve"> (7)) </w:t>
      </w:r>
      <w:r w:rsidRPr="0040053F">
        <w:rPr>
          <w:lang w:val="en-US"/>
        </w:rPr>
        <w:sym w:font="Wingdings" w:char="F0E0"/>
      </w:r>
      <w:r w:rsidRPr="0040053F">
        <w:t xml:space="preserve"> </w:t>
      </w:r>
      <w:r w:rsidRPr="0040053F">
        <w:rPr>
          <w:i/>
        </w:rPr>
        <w:t xml:space="preserve">засушенный </w:t>
      </w:r>
      <w:r w:rsidRPr="0040053F">
        <w:rPr>
          <w:i/>
          <w:lang w:val="en-US"/>
        </w:rPr>
        <w:t>X</w:t>
      </w:r>
      <w:r w:rsidRPr="0040053F">
        <w:t xml:space="preserve"> (</w:t>
      </w:r>
      <w:r w:rsidRPr="0040053F">
        <w:rPr>
          <w:i/>
        </w:rPr>
        <w:t>засушенная мята</w:t>
      </w:r>
      <w:r w:rsidRPr="0040053F">
        <w:t xml:space="preserve"> (5), </w:t>
      </w:r>
      <w:r w:rsidRPr="0040053F">
        <w:rPr>
          <w:i/>
        </w:rPr>
        <w:t>засушенная малина</w:t>
      </w:r>
      <w:r w:rsidRPr="0040053F">
        <w:t xml:space="preserve"> (1)).</w:t>
      </w:r>
    </w:p>
    <w:p w14:paraId="728665AB" w14:textId="77777777" w:rsidR="00637C56" w:rsidRPr="0040053F" w:rsidRDefault="00637C56" w:rsidP="00637C56">
      <w:pPr>
        <w:spacing w:line="360" w:lineRule="auto"/>
      </w:pPr>
      <w:r w:rsidRPr="0040053F">
        <w:t xml:space="preserve">Фрейм ‘омертвевший’ выражается лексемами </w:t>
      </w:r>
      <w:r w:rsidRPr="0040053F">
        <w:rPr>
          <w:i/>
        </w:rPr>
        <w:t>мёртвый</w:t>
      </w:r>
      <w:r w:rsidRPr="0040053F">
        <w:t xml:space="preserve">, </w:t>
      </w:r>
      <w:r w:rsidRPr="0040053F">
        <w:rPr>
          <w:i/>
        </w:rPr>
        <w:t>безжизненный</w:t>
      </w:r>
      <w:r w:rsidRPr="0040053F">
        <w:t xml:space="preserve">, </w:t>
      </w:r>
      <w:r w:rsidRPr="0040053F">
        <w:rPr>
          <w:i/>
        </w:rPr>
        <w:t>засохший</w:t>
      </w:r>
      <w:r w:rsidRPr="0040053F">
        <w:t xml:space="preserve">, </w:t>
      </w:r>
      <w:r w:rsidRPr="0040053F">
        <w:rPr>
          <w:i/>
        </w:rPr>
        <w:t>увядший</w:t>
      </w:r>
      <w:r w:rsidRPr="0040053F">
        <w:t>:</w:t>
      </w:r>
    </w:p>
    <w:p w14:paraId="28F74124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Мы стали таскать охапки </w:t>
      </w:r>
      <w:r w:rsidRPr="0040053F">
        <w:rPr>
          <w:rFonts w:ascii="Times New Roman" w:hAnsi="Times New Roman"/>
          <w:b/>
          <w:i/>
        </w:rPr>
        <w:t>мертвых растений</w:t>
      </w:r>
      <w:r w:rsidRPr="0040053F">
        <w:rPr>
          <w:rFonts w:ascii="Times New Roman" w:hAnsi="Times New Roman"/>
          <w:i/>
        </w:rPr>
        <w:t xml:space="preserve"> с разных концов сада. </w:t>
      </w:r>
      <w:r w:rsidRPr="0040053F">
        <w:rPr>
          <w:rFonts w:ascii="Times New Roman" w:hAnsi="Times New Roman"/>
        </w:rPr>
        <w:t xml:space="preserve">[Сергей </w:t>
      </w:r>
      <w:proofErr w:type="spellStart"/>
      <w:r w:rsidRPr="0040053F">
        <w:rPr>
          <w:rFonts w:ascii="Times New Roman" w:hAnsi="Times New Roman"/>
        </w:rPr>
        <w:t>Шаргунов</w:t>
      </w:r>
      <w:proofErr w:type="spellEnd"/>
      <w:r w:rsidRPr="0040053F">
        <w:rPr>
          <w:rFonts w:ascii="Times New Roman" w:hAnsi="Times New Roman"/>
        </w:rPr>
        <w:t>. Вась-</w:t>
      </w:r>
      <w:proofErr w:type="spellStart"/>
      <w:r w:rsidRPr="0040053F">
        <w:rPr>
          <w:rFonts w:ascii="Times New Roman" w:hAnsi="Times New Roman"/>
        </w:rPr>
        <w:t>вась</w:t>
      </w:r>
      <w:proofErr w:type="spellEnd"/>
      <w:r w:rsidRPr="0040053F">
        <w:rPr>
          <w:rFonts w:ascii="Times New Roman" w:hAnsi="Times New Roman"/>
        </w:rPr>
        <w:t xml:space="preserve"> (2009)]</w:t>
      </w:r>
    </w:p>
    <w:p w14:paraId="308ACAD6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И что у тебя вырастет – чахлое и </w:t>
      </w:r>
      <w:r w:rsidRPr="0040053F">
        <w:rPr>
          <w:rFonts w:ascii="Times New Roman" w:hAnsi="Times New Roman"/>
          <w:b/>
          <w:i/>
        </w:rPr>
        <w:t>безжизненное растение</w:t>
      </w:r>
      <w:r w:rsidRPr="0040053F">
        <w:rPr>
          <w:rFonts w:ascii="Times New Roman" w:hAnsi="Times New Roman"/>
          <w:i/>
        </w:rPr>
        <w:t xml:space="preserve">, или – раскидистое и полное сочной листвы – решать только тебе. </w:t>
      </w:r>
      <w:r w:rsidRPr="0040053F">
        <w:rPr>
          <w:rFonts w:ascii="Times New Roman" w:hAnsi="Times New Roman"/>
        </w:rPr>
        <w:t>[http://kroncbs.spb.ru/actions/2011/03/29/actions_133.html]</w:t>
      </w:r>
    </w:p>
    <w:p w14:paraId="57943587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Георгий все же сумел вдохнуть жизнь в </w:t>
      </w:r>
      <w:r w:rsidRPr="0040053F">
        <w:rPr>
          <w:rFonts w:ascii="Times New Roman" w:hAnsi="Times New Roman"/>
          <w:b/>
          <w:i/>
        </w:rPr>
        <w:t>засохшее растение</w:t>
      </w:r>
      <w:r w:rsidRPr="0040053F">
        <w:rPr>
          <w:rFonts w:ascii="Times New Roman" w:hAnsi="Times New Roman"/>
          <w:i/>
        </w:rPr>
        <w:t xml:space="preserve">! </w:t>
      </w:r>
      <w:r w:rsidRPr="0040053F">
        <w:rPr>
          <w:rFonts w:ascii="Times New Roman" w:hAnsi="Times New Roman"/>
        </w:rPr>
        <w:t>[http://www.thelib.ru/books/antonovskaya_a/vremya_osvezhayuschego_dozhdya-read.html]</w:t>
      </w:r>
    </w:p>
    <w:p w14:paraId="6BD66850" w14:textId="77777777" w:rsidR="00637C56" w:rsidRPr="0040053F" w:rsidRDefault="00637C56" w:rsidP="00637C5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Тем не менее, именно благодаря этому свойству восприятия цветов вы, выходя из дома с зеленым интерьером, попадаете не в изумрудный сад, а в сад с </w:t>
      </w:r>
      <w:r w:rsidRPr="0040053F">
        <w:rPr>
          <w:rFonts w:ascii="Times New Roman" w:hAnsi="Times New Roman"/>
          <w:b/>
          <w:i/>
        </w:rPr>
        <w:t>увядшими растениями</w:t>
      </w:r>
      <w:r w:rsidRPr="0040053F">
        <w:rPr>
          <w:rFonts w:ascii="Times New Roman" w:hAnsi="Times New Roman"/>
          <w:i/>
        </w:rPr>
        <w:t xml:space="preserve">. </w:t>
      </w:r>
      <w:r w:rsidRPr="0040053F">
        <w:rPr>
          <w:rFonts w:ascii="Times New Roman" w:hAnsi="Times New Roman"/>
        </w:rPr>
        <w:t xml:space="preserve">[Александр </w:t>
      </w:r>
      <w:proofErr w:type="spellStart"/>
      <w:r w:rsidRPr="0040053F">
        <w:rPr>
          <w:rFonts w:ascii="Times New Roman" w:hAnsi="Times New Roman"/>
        </w:rPr>
        <w:t>Сапелин</w:t>
      </w:r>
      <w:proofErr w:type="spellEnd"/>
      <w:r w:rsidRPr="0040053F">
        <w:rPr>
          <w:rFonts w:ascii="Times New Roman" w:hAnsi="Times New Roman"/>
        </w:rPr>
        <w:t>. Царственное убранство: пурпур и золото (2003) // «Ландшафтный дизайн», 2003.03.15]</w:t>
      </w:r>
    </w:p>
    <w:p w14:paraId="1B6CB0F6" w14:textId="551A2653" w:rsidR="00637C56" w:rsidRPr="0040053F" w:rsidRDefault="00637C56" w:rsidP="00637C56">
      <w:pPr>
        <w:spacing w:line="360" w:lineRule="auto"/>
      </w:pPr>
      <w:r w:rsidRPr="0040053F">
        <w:t xml:space="preserve">Употребляются данные лексемы с разной частотностью, но доминирующей лексемой </w:t>
      </w:r>
      <w:r w:rsidR="007610D6">
        <w:t>является</w:t>
      </w:r>
      <w:r w:rsidRPr="0040053F">
        <w:t xml:space="preserve"> </w:t>
      </w:r>
      <w:r w:rsidRPr="0040053F">
        <w:rPr>
          <w:i/>
        </w:rPr>
        <w:t>сухой</w:t>
      </w:r>
      <w:r w:rsidRPr="0040053F">
        <w:t xml:space="preserve">. Для подтверждения этого приведём количество вхождений в корпусе </w:t>
      </w:r>
      <w:proofErr w:type="spellStart"/>
      <w:r w:rsidRPr="0040053F">
        <w:t>Sketch</w:t>
      </w:r>
      <w:proofErr w:type="spellEnd"/>
      <w:r w:rsidRPr="0040053F">
        <w:t xml:space="preserve"> </w:t>
      </w:r>
      <w:proofErr w:type="spellStart"/>
      <w:r w:rsidRPr="0040053F">
        <w:t>Engine</w:t>
      </w:r>
      <w:proofErr w:type="spellEnd"/>
      <w:r w:rsidRPr="0040053F">
        <w:t xml:space="preserve"> некоторых частотных фраз из этой группы: </w:t>
      </w:r>
      <w:r w:rsidRPr="0040053F">
        <w:rPr>
          <w:i/>
        </w:rPr>
        <w:lastRenderedPageBreak/>
        <w:t>сухой лист</w:t>
      </w:r>
      <w:r w:rsidRPr="0040053F">
        <w:t xml:space="preserve"> (13082 вхождений), </w:t>
      </w:r>
      <w:r w:rsidRPr="0040053F">
        <w:rPr>
          <w:i/>
        </w:rPr>
        <w:t>мёртвый лист</w:t>
      </w:r>
      <w:r w:rsidRPr="0040053F">
        <w:t xml:space="preserve"> (562), </w:t>
      </w:r>
      <w:r w:rsidRPr="0040053F">
        <w:rPr>
          <w:i/>
        </w:rPr>
        <w:t>безжизненный лист</w:t>
      </w:r>
      <w:r w:rsidRPr="0040053F">
        <w:t xml:space="preserve"> (15), </w:t>
      </w:r>
      <w:r w:rsidRPr="0040053F">
        <w:rPr>
          <w:i/>
        </w:rPr>
        <w:t>засохший лист</w:t>
      </w:r>
      <w:r w:rsidRPr="0040053F">
        <w:t xml:space="preserve"> (405), </w:t>
      </w:r>
      <w:r w:rsidRPr="0040053F">
        <w:rPr>
          <w:i/>
        </w:rPr>
        <w:t>увядший лист</w:t>
      </w:r>
      <w:r w:rsidRPr="0040053F">
        <w:t xml:space="preserve"> (378); </w:t>
      </w:r>
      <w:r w:rsidRPr="0040053F">
        <w:rPr>
          <w:i/>
        </w:rPr>
        <w:t>сухое растение</w:t>
      </w:r>
      <w:r w:rsidRPr="0040053F">
        <w:t xml:space="preserve"> (1185), </w:t>
      </w:r>
      <w:r w:rsidRPr="0040053F">
        <w:rPr>
          <w:i/>
        </w:rPr>
        <w:t>мёртвое растение</w:t>
      </w:r>
      <w:r w:rsidRPr="0040053F">
        <w:t xml:space="preserve"> (276), </w:t>
      </w:r>
      <w:r w:rsidRPr="0040053F">
        <w:rPr>
          <w:i/>
        </w:rPr>
        <w:t xml:space="preserve">безжизненное растение </w:t>
      </w:r>
      <w:r w:rsidRPr="0040053F">
        <w:t>(9),</w:t>
      </w:r>
      <w:r w:rsidRPr="0040053F">
        <w:rPr>
          <w:i/>
        </w:rPr>
        <w:t xml:space="preserve"> засохшее растение </w:t>
      </w:r>
      <w:r w:rsidRPr="0040053F">
        <w:t xml:space="preserve">(28), </w:t>
      </w:r>
      <w:r w:rsidRPr="0040053F">
        <w:rPr>
          <w:i/>
        </w:rPr>
        <w:t>увядшее растение</w:t>
      </w:r>
      <w:r w:rsidR="005215F6">
        <w:t xml:space="preserve"> (32).</w:t>
      </w:r>
    </w:p>
    <w:p w14:paraId="33CD966C" w14:textId="78E41CE3" w:rsidR="00637C56" w:rsidRPr="0040053F" w:rsidRDefault="00637C56" w:rsidP="00637C56">
      <w:pPr>
        <w:spacing w:line="360" w:lineRule="auto"/>
      </w:pPr>
      <w:r w:rsidRPr="0040053F">
        <w:t>Для концепта ‘</w:t>
      </w:r>
      <w:r w:rsidR="005215F6">
        <w:t>другие части тела</w:t>
      </w:r>
      <w:r w:rsidRPr="0040053F">
        <w:t xml:space="preserve">’ употребляемой лексемой </w:t>
      </w:r>
      <w:r w:rsidR="007610D6">
        <w:t>является</w:t>
      </w:r>
      <w:r w:rsidRPr="0040053F">
        <w:t xml:space="preserve"> </w:t>
      </w:r>
      <w:r w:rsidRPr="005215F6">
        <w:rPr>
          <w:i/>
        </w:rPr>
        <w:t>пересохший</w:t>
      </w:r>
      <w:r w:rsidRPr="0040053F">
        <w:t xml:space="preserve">: пересохшее горло, пересохшие глаза, пересохшие губы. </w:t>
      </w:r>
      <w:r w:rsidRPr="0040053F">
        <w:rPr>
          <w:i/>
        </w:rPr>
        <w:t>Сухой</w:t>
      </w:r>
      <w:r w:rsidRPr="0040053F">
        <w:t xml:space="preserve"> и </w:t>
      </w:r>
      <w:r w:rsidRPr="0040053F">
        <w:rPr>
          <w:i/>
        </w:rPr>
        <w:t>пересохший</w:t>
      </w:r>
      <w:r w:rsidRPr="0040053F">
        <w:t xml:space="preserve"> – две конкурирующие лексемы в этом фрейме</w:t>
      </w:r>
      <w:r w:rsidR="00B61343">
        <w:t>.</w:t>
      </w:r>
      <w:r w:rsidRPr="0040053F">
        <w:t xml:space="preserve"> </w:t>
      </w:r>
      <w:r w:rsidR="00B61343">
        <w:rPr>
          <w:i/>
        </w:rPr>
        <w:t>С</w:t>
      </w:r>
      <w:r w:rsidRPr="0040053F">
        <w:rPr>
          <w:i/>
        </w:rPr>
        <w:t>ухие глаза</w:t>
      </w:r>
      <w:r w:rsidRPr="0040053F">
        <w:t xml:space="preserve"> гораздо лучше звучит (по мнению носителей языка и по данным корпуса – 416 </w:t>
      </w:r>
      <w:proofErr w:type="spellStart"/>
      <w:r w:rsidRPr="0040053F">
        <w:t>vs</w:t>
      </w:r>
      <w:proofErr w:type="spellEnd"/>
      <w:r w:rsidRPr="0040053F">
        <w:t xml:space="preserve"> 64 вхождения в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), чем </w:t>
      </w:r>
      <w:r w:rsidRPr="0040053F">
        <w:rPr>
          <w:i/>
        </w:rPr>
        <w:t>пересохшие глаза</w:t>
      </w:r>
      <w:r w:rsidRPr="0040053F">
        <w:t xml:space="preserve">; а со словами </w:t>
      </w:r>
      <w:r w:rsidRPr="0040053F">
        <w:rPr>
          <w:i/>
        </w:rPr>
        <w:t>горло</w:t>
      </w:r>
      <w:r w:rsidRPr="0040053F">
        <w:t xml:space="preserve"> и </w:t>
      </w:r>
      <w:r w:rsidRPr="0040053F">
        <w:rPr>
          <w:i/>
        </w:rPr>
        <w:t>губы</w:t>
      </w:r>
      <w:r w:rsidRPr="0040053F">
        <w:t xml:space="preserve"> чаще встречается </w:t>
      </w:r>
      <w:r w:rsidRPr="0040053F">
        <w:rPr>
          <w:i/>
        </w:rPr>
        <w:t>пересохший</w:t>
      </w:r>
      <w:r w:rsidRPr="0040053F">
        <w:t xml:space="preserve"> (494 </w:t>
      </w:r>
      <w:proofErr w:type="spellStart"/>
      <w:r w:rsidRPr="0040053F">
        <w:t>vs</w:t>
      </w:r>
      <w:proofErr w:type="spellEnd"/>
      <w:r w:rsidRPr="0040053F">
        <w:t xml:space="preserve"> 64 и 2645 </w:t>
      </w:r>
      <w:proofErr w:type="spellStart"/>
      <w:r w:rsidRPr="0040053F">
        <w:t>vs</w:t>
      </w:r>
      <w:proofErr w:type="spellEnd"/>
      <w:r w:rsidRPr="0040053F">
        <w:t xml:space="preserve"> 1383 соответственно). Противоположный этому фрейм ‘</w:t>
      </w:r>
      <w:r w:rsidR="005215F6">
        <w:t>кожа</w:t>
      </w:r>
      <w:r w:rsidRPr="0040053F">
        <w:t xml:space="preserve">’ представлен словами </w:t>
      </w:r>
      <w:r w:rsidRPr="0040053F">
        <w:rPr>
          <w:i/>
        </w:rPr>
        <w:t>сухой</w:t>
      </w:r>
      <w:r w:rsidRPr="0040053F">
        <w:t xml:space="preserve">, </w:t>
      </w:r>
      <w:r w:rsidRPr="0040053F">
        <w:rPr>
          <w:i/>
        </w:rPr>
        <w:t>суховатый</w:t>
      </w:r>
      <w:r w:rsidRPr="0040053F">
        <w:t>.</w:t>
      </w:r>
    </w:p>
    <w:p w14:paraId="72150157" w14:textId="711BB37F" w:rsidR="00637C56" w:rsidRPr="0040053F" w:rsidRDefault="00637C56" w:rsidP="0040053F">
      <w:pPr>
        <w:spacing w:line="360" w:lineRule="auto"/>
      </w:pPr>
      <w:r w:rsidRPr="0040053F">
        <w:t>Проанализировав употребление главной лексе</w:t>
      </w:r>
      <w:r w:rsidR="00B61343">
        <w:t>мы семантического поля ‘сухой’</w:t>
      </w:r>
      <w:r w:rsidRPr="0040053F">
        <w:t xml:space="preserve"> </w:t>
      </w:r>
      <w:r w:rsidR="00B61343">
        <w:t xml:space="preserve">и </w:t>
      </w:r>
      <w:proofErr w:type="gramStart"/>
      <w:r w:rsidR="00B61343">
        <w:t>её квазисиноним</w:t>
      </w:r>
      <w:r w:rsidR="001327E3">
        <w:t>ов</w:t>
      </w:r>
      <w:proofErr w:type="gramEnd"/>
      <w:r w:rsidRPr="0040053F">
        <w:t xml:space="preserve"> мы можем нанести исследованные русские слова на семантическую карту признака ‘сухой’ (Схема 1).</w:t>
      </w:r>
    </w:p>
    <w:p w14:paraId="48DE2DA8" w14:textId="26634AFA" w:rsidR="0040053F" w:rsidRPr="0040053F" w:rsidRDefault="00B61343" w:rsidP="0040053F">
      <w:pPr>
        <w:tabs>
          <w:tab w:val="left" w:pos="142"/>
        </w:tabs>
        <w:spacing w:line="360" w:lineRule="auto"/>
        <w:ind w:firstLine="567"/>
        <w:outlineLvl w:val="0"/>
      </w:pPr>
      <w:r w:rsidRPr="00B61343">
        <w:rPr>
          <w:highlight w:val="yellow"/>
        </w:rPr>
        <w:t>СХЕМА</w:t>
      </w:r>
    </w:p>
    <w:p w14:paraId="45715558" w14:textId="77777777" w:rsidR="0040053F" w:rsidRPr="0040053F" w:rsidRDefault="0040053F" w:rsidP="0040053F">
      <w:pPr>
        <w:tabs>
          <w:tab w:val="left" w:pos="142"/>
        </w:tabs>
        <w:spacing w:line="360" w:lineRule="auto"/>
        <w:ind w:firstLine="567"/>
      </w:pPr>
      <w:r w:rsidRPr="0040053F">
        <w:t xml:space="preserve">Невозможно не обратить внимание на метафорические и импликативные переходы в русском языке, касающиеся семантического поля ‘сухой’. В (Толстая 2008), (Апресян 2003) и многих других источниках уже выделено большое количество значений, которые объясняют лексему </w:t>
      </w:r>
      <w:r w:rsidRPr="0040053F">
        <w:rPr>
          <w:i/>
        </w:rPr>
        <w:t>сухой</w:t>
      </w:r>
      <w:r w:rsidRPr="0040053F">
        <w:t xml:space="preserve"> не через отсутствие жидкости в объекте, а через другие языковые единицы, далёкие от смысла ‘сухой’.</w:t>
      </w:r>
    </w:p>
    <w:p w14:paraId="27E3F1DA" w14:textId="77777777" w:rsidR="0040053F" w:rsidRPr="0040053F" w:rsidRDefault="0040053F" w:rsidP="0040053F">
      <w:pPr>
        <w:tabs>
          <w:tab w:val="left" w:pos="142"/>
        </w:tabs>
        <w:spacing w:line="360" w:lineRule="auto"/>
        <w:ind w:firstLine="567"/>
      </w:pPr>
      <w:r w:rsidRPr="0040053F">
        <w:t xml:space="preserve">С помощью НКРЯ нами были обнаружены следующие основные значения, которые тоже, в свою очередь, породили другие не менее интересные переходы: ‘худой’ </w:t>
      </w:r>
      <w:r w:rsidRPr="0040053F">
        <w:rPr>
          <w:i/>
        </w:rPr>
        <w:t>высокий, сухой мужчина</w:t>
      </w:r>
      <w:r w:rsidRPr="0040053F">
        <w:t xml:space="preserve">, ‘лишённый чуткости’ </w:t>
      </w:r>
      <w:r w:rsidRPr="0040053F">
        <w:rPr>
          <w:i/>
        </w:rPr>
        <w:t>сухая логика</w:t>
      </w:r>
      <w:r w:rsidRPr="0040053F">
        <w:t xml:space="preserve">, ‘лишённый мелодичности’ </w:t>
      </w:r>
      <w:r w:rsidRPr="0040053F">
        <w:rPr>
          <w:i/>
        </w:rPr>
        <w:t>сухой хруст</w:t>
      </w:r>
      <w:r w:rsidRPr="0040053F">
        <w:t>.</w:t>
      </w:r>
    </w:p>
    <w:p w14:paraId="6EC20CB6" w14:textId="77777777" w:rsidR="0040053F" w:rsidRPr="0040053F" w:rsidRDefault="0040053F" w:rsidP="0040053F">
      <w:pPr>
        <w:tabs>
          <w:tab w:val="left" w:pos="142"/>
        </w:tabs>
        <w:spacing w:line="360" w:lineRule="auto"/>
        <w:ind w:firstLine="567"/>
      </w:pPr>
      <w:r w:rsidRPr="0040053F">
        <w:rPr>
          <w:i/>
        </w:rPr>
        <w:t>Сухой</w:t>
      </w:r>
      <w:r w:rsidRPr="0040053F">
        <w:t xml:space="preserve"> в значении ‘худой’ применительно к человеку, у которого прослеживается недостаток в теле, то есть худоба, например, в (19). От этого есть производная метонимия «часть-целое», то есть описывается отдельная часть тела, обладающая свойством «худоба» (см. (20)).</w:t>
      </w:r>
    </w:p>
    <w:p w14:paraId="256E9E20" w14:textId="77777777" w:rsidR="0040053F" w:rsidRPr="0040053F" w:rsidRDefault="0040053F" w:rsidP="0040053F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Первым вошёл высокий, </w:t>
      </w:r>
      <w:r w:rsidRPr="0040053F">
        <w:rPr>
          <w:rFonts w:ascii="Times New Roman" w:hAnsi="Times New Roman"/>
          <w:b/>
          <w:i/>
        </w:rPr>
        <w:t>сухой мужчина</w:t>
      </w:r>
      <w:r w:rsidRPr="0040053F">
        <w:rPr>
          <w:rFonts w:ascii="Times New Roman" w:hAnsi="Times New Roman"/>
          <w:i/>
        </w:rPr>
        <w:t>, по своей хищной худобе, узкому треугольному лицу и жёстким усам несколько похожий на Дон Кихота, каким его изобразил Густав Доре.</w:t>
      </w:r>
      <w:r w:rsidRPr="001327E3">
        <w:rPr>
          <w:rFonts w:ascii="Times New Roman" w:hAnsi="Times New Roman"/>
        </w:rPr>
        <w:t xml:space="preserve"> [Ю. О. Домбровский. Обезьяна приходит за своим черепом, часть 1 (1943-1958)]</w:t>
      </w:r>
    </w:p>
    <w:p w14:paraId="1FB4FCC8" w14:textId="77777777" w:rsidR="0040053F" w:rsidRPr="0040053F" w:rsidRDefault="0040053F" w:rsidP="0040053F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lastRenderedPageBreak/>
        <w:t xml:space="preserve">Это был высокий жилистый человек лет пятидесяти пяти, длинное </w:t>
      </w:r>
      <w:r w:rsidRPr="0040053F">
        <w:rPr>
          <w:rFonts w:ascii="Times New Roman" w:hAnsi="Times New Roman"/>
          <w:b/>
          <w:i/>
        </w:rPr>
        <w:t>сухое лицо</w:t>
      </w:r>
      <w:r w:rsidRPr="0040053F">
        <w:rPr>
          <w:rFonts w:ascii="Times New Roman" w:hAnsi="Times New Roman"/>
          <w:i/>
        </w:rPr>
        <w:t xml:space="preserve">, впалые щёки, какая-то ржавчина на щеках. </w:t>
      </w:r>
      <w:r w:rsidRPr="0040053F">
        <w:rPr>
          <w:rFonts w:ascii="Times New Roman" w:hAnsi="Times New Roman"/>
        </w:rPr>
        <w:t>[Ю. О. Домбровский. Хранитель древностей / Приложение (1964)]</w:t>
      </w:r>
    </w:p>
    <w:p w14:paraId="7D523F3F" w14:textId="77777777" w:rsidR="0040053F" w:rsidRPr="0040053F" w:rsidRDefault="0040053F" w:rsidP="0040053F">
      <w:pPr>
        <w:tabs>
          <w:tab w:val="left" w:pos="142"/>
        </w:tabs>
        <w:spacing w:line="360" w:lineRule="auto"/>
        <w:ind w:firstLine="567"/>
      </w:pPr>
      <w:r w:rsidRPr="0040053F">
        <w:t xml:space="preserve">Из-за того, что такое физическое состояние человека может свидетельствовать о том, что человек болен, то в лексеме </w:t>
      </w:r>
      <w:r w:rsidRPr="0040053F">
        <w:rPr>
          <w:i/>
        </w:rPr>
        <w:t>сухой</w:t>
      </w:r>
      <w:r w:rsidRPr="0040053F">
        <w:t xml:space="preserve"> со значением ‘худой’ может возникнуть коннотация ‘больной’, как представлено в примере (21):</w:t>
      </w:r>
    </w:p>
    <w:p w14:paraId="575155BD" w14:textId="77777777" w:rsidR="0040053F" w:rsidRPr="0040053F" w:rsidRDefault="0040053F" w:rsidP="0040053F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Несколько капель препарата нужно нанести на </w:t>
      </w:r>
      <w:r w:rsidRPr="0040053F">
        <w:rPr>
          <w:rFonts w:ascii="Times New Roman" w:hAnsi="Times New Roman"/>
          <w:b/>
          <w:i/>
        </w:rPr>
        <w:t>сухие конечности</w:t>
      </w:r>
      <w:r w:rsidRPr="0040053F">
        <w:rPr>
          <w:rFonts w:ascii="Times New Roman" w:hAnsi="Times New Roman"/>
          <w:i/>
        </w:rPr>
        <w:t xml:space="preserve"> и растереть. </w:t>
      </w:r>
      <w:r w:rsidRPr="0040053F">
        <w:rPr>
          <w:rFonts w:ascii="Times New Roman" w:hAnsi="Times New Roman"/>
        </w:rPr>
        <w:t>[Автохимия: Чем отмыть руки (2002) // «Автопилот», 2002.09.15]</w:t>
      </w:r>
    </w:p>
    <w:p w14:paraId="66530541" w14:textId="77777777" w:rsidR="0040053F" w:rsidRPr="0040053F" w:rsidRDefault="0040053F" w:rsidP="0040053F">
      <w:pPr>
        <w:tabs>
          <w:tab w:val="left" w:pos="142"/>
        </w:tabs>
        <w:spacing w:line="360" w:lineRule="auto"/>
        <w:ind w:firstLine="567"/>
      </w:pPr>
      <w:r w:rsidRPr="0040053F">
        <w:t>Худоба может означать не только болезнь, но и старость, поэтому встречается ряд контекстов, описывающие именно такой дополнительный смысл как ‘худой от старости’ (см. (22)):</w:t>
      </w:r>
    </w:p>
    <w:p w14:paraId="19FD8766" w14:textId="77777777" w:rsidR="0040053F" w:rsidRPr="0040053F" w:rsidRDefault="0040053F" w:rsidP="0040053F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Старушка опять закивала </w:t>
      </w:r>
      <w:r w:rsidRPr="0040053F">
        <w:rPr>
          <w:rFonts w:ascii="Times New Roman" w:hAnsi="Times New Roman"/>
          <w:b/>
          <w:i/>
        </w:rPr>
        <w:t>сухой головой</w:t>
      </w:r>
      <w:r w:rsidRPr="0040053F">
        <w:rPr>
          <w:rFonts w:ascii="Times New Roman" w:hAnsi="Times New Roman"/>
          <w:i/>
        </w:rPr>
        <w:t xml:space="preserve">, хотела, видно, скрепиться и не заплакать, но слёзы закапали ей на руки, и она скоро вытерла глаза фартуком. </w:t>
      </w:r>
      <w:r w:rsidRPr="0040053F">
        <w:rPr>
          <w:rFonts w:ascii="Times New Roman" w:hAnsi="Times New Roman"/>
        </w:rPr>
        <w:t>[Василий Шукшин. Калина красная (1973)]</w:t>
      </w:r>
    </w:p>
    <w:p w14:paraId="2E402667" w14:textId="77777777" w:rsidR="0040053F" w:rsidRPr="0040053F" w:rsidRDefault="0040053F" w:rsidP="0040053F">
      <w:pPr>
        <w:tabs>
          <w:tab w:val="left" w:pos="142"/>
        </w:tabs>
        <w:spacing w:line="360" w:lineRule="auto"/>
      </w:pPr>
      <w:r w:rsidRPr="0040053F">
        <w:t xml:space="preserve">Из этой коннотации в русском языке создаётся интересное выражение </w:t>
      </w:r>
      <w:r w:rsidRPr="0040053F">
        <w:rPr>
          <w:i/>
        </w:rPr>
        <w:t>сухие годки</w:t>
      </w:r>
      <w:r w:rsidRPr="0040053F">
        <w:t xml:space="preserve">, то есть время, которое проживают пожилые люди. Это словосочетание доказывает наличие дополнительного смысла слова </w:t>
      </w:r>
      <w:r w:rsidRPr="0040053F">
        <w:rPr>
          <w:i/>
        </w:rPr>
        <w:t>сухой</w:t>
      </w:r>
      <w:r w:rsidRPr="0040053F">
        <w:t xml:space="preserve"> в значении ‘худой’.</w:t>
      </w:r>
    </w:p>
    <w:p w14:paraId="6E0E08CB" w14:textId="77777777" w:rsidR="0040053F" w:rsidRPr="0040053F" w:rsidRDefault="0040053F" w:rsidP="0040053F">
      <w:pPr>
        <w:tabs>
          <w:tab w:val="left" w:pos="142"/>
        </w:tabs>
        <w:spacing w:line="360" w:lineRule="auto"/>
        <w:ind w:firstLine="567"/>
      </w:pPr>
      <w:r w:rsidRPr="0040053F">
        <w:rPr>
          <w:i/>
        </w:rPr>
        <w:t>Сухой</w:t>
      </w:r>
      <w:r w:rsidRPr="0040053F">
        <w:t xml:space="preserve"> ‘лишённый эмоциональности’ может относится к человеку, например, </w:t>
      </w:r>
      <w:r w:rsidRPr="0040053F">
        <w:rPr>
          <w:i/>
        </w:rPr>
        <w:t>сухой теоретик</w:t>
      </w:r>
      <w:r w:rsidRPr="0040053F">
        <w:t xml:space="preserve"> – учёный, основывающий только на науке, к объекту, созданному таким типом людей (</w:t>
      </w:r>
      <w:r w:rsidRPr="0040053F">
        <w:rPr>
          <w:i/>
        </w:rPr>
        <w:t>сухая таблица</w:t>
      </w:r>
      <w:r w:rsidRPr="0040053F">
        <w:t xml:space="preserve">, </w:t>
      </w:r>
      <w:r w:rsidRPr="0040053F">
        <w:rPr>
          <w:i/>
        </w:rPr>
        <w:t>сухие факты</w:t>
      </w:r>
      <w:r w:rsidRPr="0040053F">
        <w:t>), к чувству без чуткости (</w:t>
      </w:r>
      <w:r w:rsidRPr="0040053F">
        <w:rPr>
          <w:i/>
        </w:rPr>
        <w:t>сухая дружба</w:t>
      </w:r>
      <w:r w:rsidRPr="0040053F">
        <w:t xml:space="preserve">, </w:t>
      </w:r>
      <w:r w:rsidRPr="0040053F">
        <w:rPr>
          <w:i/>
        </w:rPr>
        <w:t>сухая душа</w:t>
      </w:r>
      <w:r w:rsidRPr="0040053F">
        <w:t>). Такой смысл порождает импликацию: если предмет лишён выразительности, то он скучный и незанимательный (см. (23)):</w:t>
      </w:r>
    </w:p>
    <w:p w14:paraId="562447AA" w14:textId="4AA28C9B" w:rsidR="0040053F" w:rsidRPr="001327E3" w:rsidRDefault="0040053F" w:rsidP="0040053F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r w:rsidRPr="0040053F">
        <w:rPr>
          <w:rFonts w:ascii="Times New Roman" w:hAnsi="Times New Roman"/>
          <w:i/>
        </w:rPr>
        <w:t xml:space="preserve">– Вот видите, дядюшка, я думаю, что служба – </w:t>
      </w:r>
      <w:r w:rsidRPr="0040053F">
        <w:rPr>
          <w:rFonts w:ascii="Times New Roman" w:hAnsi="Times New Roman"/>
          <w:b/>
          <w:i/>
        </w:rPr>
        <w:t>занятие сухое</w:t>
      </w:r>
      <w:r w:rsidRPr="0040053F">
        <w:rPr>
          <w:rFonts w:ascii="Times New Roman" w:hAnsi="Times New Roman"/>
          <w:i/>
        </w:rPr>
        <w:t xml:space="preserve">, в котором не участвует душа, а душа жаждет выразиться, поделиться </w:t>
      </w:r>
      <w:proofErr w:type="gramStart"/>
      <w:r w:rsidRPr="0040053F">
        <w:rPr>
          <w:rFonts w:ascii="Times New Roman" w:hAnsi="Times New Roman"/>
          <w:i/>
        </w:rPr>
        <w:t>с ближними избытком</w:t>
      </w:r>
      <w:proofErr w:type="gramEnd"/>
      <w:r w:rsidRPr="0040053F">
        <w:rPr>
          <w:rFonts w:ascii="Times New Roman" w:hAnsi="Times New Roman"/>
          <w:i/>
        </w:rPr>
        <w:t xml:space="preserve"> чувств и мыслей, переполняющих ее… </w:t>
      </w:r>
      <w:r w:rsidRPr="0040053F">
        <w:rPr>
          <w:rFonts w:ascii="Times New Roman" w:hAnsi="Times New Roman"/>
        </w:rPr>
        <w:t>[И. А. Гончаров. Обыкновенная история (1847)]</w:t>
      </w:r>
    </w:p>
    <w:p w14:paraId="39D72E39" w14:textId="77777777" w:rsidR="00C14817" w:rsidRPr="0040053F" w:rsidRDefault="00C14817" w:rsidP="00DF7274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bookmarkStart w:id="12" w:name="_Toc482628281"/>
      <w:r w:rsidRPr="0040053F">
        <w:rPr>
          <w:rFonts w:cs="Times New Roman"/>
          <w:i/>
        </w:rPr>
        <w:t>Английский</w:t>
      </w:r>
      <w:bookmarkEnd w:id="12"/>
    </w:p>
    <w:p w14:paraId="36F114D9" w14:textId="6F4C18A5" w:rsidR="0040053F" w:rsidRPr="001F4565" w:rsidRDefault="00A210F0" w:rsidP="0040053F">
      <w:pPr>
        <w:spacing w:line="360" w:lineRule="auto"/>
        <w:ind w:firstLine="567"/>
        <w:rPr>
          <w:lang w:val="en-US"/>
        </w:rPr>
      </w:pPr>
      <w:r>
        <w:rPr>
          <w:i/>
          <w:lang w:val="en-US"/>
        </w:rPr>
        <w:t>D</w:t>
      </w:r>
      <w:r w:rsidR="0040053F" w:rsidRPr="0040053F">
        <w:rPr>
          <w:i/>
          <w:lang w:val="en-US"/>
        </w:rPr>
        <w:t>ry</w:t>
      </w:r>
      <w:r w:rsidR="0040053F" w:rsidRPr="0040053F">
        <w:rPr>
          <w:lang w:val="en-US"/>
        </w:rPr>
        <w:t xml:space="preserve">, </w:t>
      </w:r>
      <w:r w:rsidR="0040053F" w:rsidRPr="0040053F">
        <w:rPr>
          <w:i/>
          <w:lang w:val="en-US"/>
        </w:rPr>
        <w:t>dried</w:t>
      </w:r>
      <w:r w:rsidR="0040053F" w:rsidRPr="0040053F">
        <w:rPr>
          <w:lang w:val="en-US"/>
        </w:rPr>
        <w:t xml:space="preserve">, </w:t>
      </w:r>
      <w:r w:rsidR="0040053F" w:rsidRPr="0040053F">
        <w:rPr>
          <w:i/>
          <w:lang w:val="en-US"/>
        </w:rPr>
        <w:t>arid</w:t>
      </w:r>
      <w:r w:rsidR="0040053F" w:rsidRPr="0040053F">
        <w:rPr>
          <w:lang w:val="en-US"/>
        </w:rPr>
        <w:t xml:space="preserve">, </w:t>
      </w:r>
      <w:r w:rsidR="0040053F" w:rsidRPr="0040053F">
        <w:rPr>
          <w:i/>
          <w:lang w:val="en-US"/>
        </w:rPr>
        <w:t>dead</w:t>
      </w:r>
      <w:r w:rsidR="0040053F" w:rsidRPr="0040053F">
        <w:rPr>
          <w:lang w:val="en-US"/>
        </w:rPr>
        <w:t xml:space="preserve">, </w:t>
      </w:r>
      <w:r w:rsidR="0040053F" w:rsidRPr="0040053F">
        <w:rPr>
          <w:i/>
          <w:lang w:val="en-US"/>
        </w:rPr>
        <w:t>desiccated</w:t>
      </w:r>
      <w:r w:rsidR="0040053F" w:rsidRPr="0040053F">
        <w:rPr>
          <w:lang w:val="en-US"/>
        </w:rPr>
        <w:t xml:space="preserve">, </w:t>
      </w:r>
      <w:r w:rsidR="0040053F" w:rsidRPr="0040053F">
        <w:rPr>
          <w:i/>
          <w:lang w:val="en-US"/>
        </w:rPr>
        <w:t>droughty</w:t>
      </w:r>
      <w:r w:rsidRPr="001F4565">
        <w:rPr>
          <w:i/>
          <w:lang w:val="en-US"/>
        </w:rPr>
        <w:t>.</w:t>
      </w:r>
    </w:p>
    <w:p w14:paraId="59B997F4" w14:textId="77777777" w:rsidR="0040053F" w:rsidRPr="0040053F" w:rsidRDefault="0040053F" w:rsidP="0040053F">
      <w:pPr>
        <w:spacing w:line="360" w:lineRule="auto"/>
        <w:ind w:firstLine="567"/>
      </w:pPr>
      <w:r w:rsidRPr="0040053F">
        <w:t>Для</w:t>
      </w:r>
      <w:r w:rsidRPr="0040053F">
        <w:rPr>
          <w:lang w:val="en-US"/>
        </w:rPr>
        <w:t xml:space="preserve"> </w:t>
      </w:r>
      <w:r w:rsidRPr="0040053F">
        <w:t>анализа</w:t>
      </w:r>
      <w:r w:rsidRPr="0040053F">
        <w:rPr>
          <w:lang w:val="en-US"/>
        </w:rPr>
        <w:t xml:space="preserve"> </w:t>
      </w:r>
      <w:r w:rsidRPr="0040053F">
        <w:t>семантической</w:t>
      </w:r>
      <w:r w:rsidRPr="0040053F">
        <w:rPr>
          <w:lang w:val="en-US"/>
        </w:rPr>
        <w:t xml:space="preserve"> </w:t>
      </w:r>
      <w:r w:rsidRPr="0040053F">
        <w:t>зоны</w:t>
      </w:r>
      <w:r w:rsidRPr="0040053F">
        <w:rPr>
          <w:lang w:val="en-US"/>
        </w:rPr>
        <w:t xml:space="preserve"> ‘</w:t>
      </w:r>
      <w:r w:rsidRPr="0040053F">
        <w:t>сухой</w:t>
      </w:r>
      <w:r w:rsidRPr="0040053F">
        <w:rPr>
          <w:lang w:val="en-US"/>
        </w:rPr>
        <w:t xml:space="preserve">’ </w:t>
      </w:r>
      <w:r w:rsidRPr="0040053F">
        <w:t>в</w:t>
      </w:r>
      <w:r w:rsidRPr="0040053F">
        <w:rPr>
          <w:lang w:val="en-US"/>
        </w:rPr>
        <w:t xml:space="preserve"> </w:t>
      </w:r>
      <w:r w:rsidRPr="0040053F">
        <w:t>английском</w:t>
      </w:r>
      <w:r w:rsidRPr="0040053F">
        <w:rPr>
          <w:lang w:val="en-US"/>
        </w:rPr>
        <w:t xml:space="preserve"> </w:t>
      </w:r>
      <w:r w:rsidRPr="0040053F">
        <w:t>языке</w:t>
      </w:r>
      <w:r w:rsidRPr="0040053F">
        <w:rPr>
          <w:lang w:val="en-US"/>
        </w:rPr>
        <w:t xml:space="preserve"> </w:t>
      </w:r>
      <w:r w:rsidRPr="0040053F">
        <w:t>были</w:t>
      </w:r>
      <w:r w:rsidRPr="0040053F">
        <w:rPr>
          <w:lang w:val="en-US"/>
        </w:rPr>
        <w:t xml:space="preserve"> </w:t>
      </w:r>
      <w:r w:rsidRPr="0040053F">
        <w:t>использованы</w:t>
      </w:r>
      <w:r w:rsidRPr="0040053F">
        <w:rPr>
          <w:lang w:val="en-US"/>
        </w:rPr>
        <w:t xml:space="preserve"> </w:t>
      </w:r>
      <w:r w:rsidRPr="0040053F">
        <w:t>толковые</w:t>
      </w:r>
      <w:r w:rsidRPr="0040053F">
        <w:rPr>
          <w:lang w:val="en-US"/>
        </w:rPr>
        <w:t xml:space="preserve"> </w:t>
      </w:r>
      <w:r w:rsidRPr="0040053F">
        <w:t>словари</w:t>
      </w:r>
      <w:r w:rsidRPr="0040053F">
        <w:rPr>
          <w:lang w:val="en-US"/>
        </w:rPr>
        <w:t xml:space="preserve">: Cambridge Advanced Learner’s Dictionary (McIntosh 2013), Oxford Online Dictionaries, </w:t>
      </w:r>
      <w:proofErr w:type="spellStart"/>
      <w:r w:rsidRPr="0040053F">
        <w:t>Англо</w:t>
      </w:r>
      <w:proofErr w:type="spellEnd"/>
      <w:r w:rsidRPr="0040053F">
        <w:rPr>
          <w:lang w:val="en-US"/>
        </w:rPr>
        <w:t>-</w:t>
      </w:r>
      <w:r w:rsidRPr="0040053F">
        <w:t>русский</w:t>
      </w:r>
      <w:r w:rsidRPr="0040053F">
        <w:rPr>
          <w:lang w:val="en-US"/>
        </w:rPr>
        <w:t xml:space="preserve"> </w:t>
      </w:r>
      <w:r w:rsidRPr="0040053F">
        <w:t>и</w:t>
      </w:r>
      <w:r w:rsidRPr="0040053F">
        <w:rPr>
          <w:lang w:val="en-US"/>
        </w:rPr>
        <w:t xml:space="preserve"> </w:t>
      </w:r>
      <w:proofErr w:type="spellStart"/>
      <w:r w:rsidRPr="0040053F">
        <w:t>русско</w:t>
      </w:r>
      <w:proofErr w:type="spellEnd"/>
      <w:r w:rsidRPr="0040053F">
        <w:rPr>
          <w:lang w:val="en-US"/>
        </w:rPr>
        <w:t>-</w:t>
      </w:r>
      <w:r w:rsidRPr="0040053F">
        <w:t>английский</w:t>
      </w:r>
      <w:r w:rsidRPr="0040053F">
        <w:rPr>
          <w:lang w:val="en-US"/>
        </w:rPr>
        <w:t xml:space="preserve"> </w:t>
      </w:r>
      <w:r w:rsidRPr="0040053F">
        <w:t>синонимический</w:t>
      </w:r>
      <w:r w:rsidRPr="0040053F">
        <w:rPr>
          <w:lang w:val="en-US"/>
        </w:rPr>
        <w:t xml:space="preserve"> </w:t>
      </w:r>
      <w:r w:rsidRPr="0040053F">
        <w:t>словарь</w:t>
      </w:r>
      <w:r w:rsidRPr="0040053F">
        <w:rPr>
          <w:lang w:val="en-US"/>
        </w:rPr>
        <w:t xml:space="preserve"> (</w:t>
      </w:r>
      <w:r w:rsidRPr="0040053F">
        <w:t>Литвинов</w:t>
      </w:r>
      <w:r w:rsidRPr="0040053F">
        <w:rPr>
          <w:lang w:val="en-US"/>
        </w:rPr>
        <w:t xml:space="preserve"> 2007), </w:t>
      </w:r>
      <w:r w:rsidRPr="0040053F">
        <w:t>лингвистические</w:t>
      </w:r>
      <w:r w:rsidRPr="0040053F">
        <w:rPr>
          <w:lang w:val="en-US"/>
        </w:rPr>
        <w:t xml:space="preserve"> </w:t>
      </w:r>
      <w:r w:rsidRPr="0040053F">
        <w:t>корпуса</w:t>
      </w:r>
      <w:r w:rsidRPr="0040053F">
        <w:rPr>
          <w:lang w:val="en-US"/>
        </w:rPr>
        <w:t xml:space="preserve">: Sketch </w:t>
      </w:r>
      <w:r w:rsidRPr="0040053F">
        <w:rPr>
          <w:lang w:val="en-US"/>
        </w:rPr>
        <w:lastRenderedPageBreak/>
        <w:t xml:space="preserve">Engine </w:t>
      </w:r>
      <w:r w:rsidRPr="0040053F">
        <w:t>и</w:t>
      </w:r>
      <w:r w:rsidRPr="0040053F">
        <w:rPr>
          <w:lang w:val="en-US"/>
        </w:rPr>
        <w:t xml:space="preserve"> Corpus of Contemporary American English (COCA), </w:t>
      </w:r>
      <w:r w:rsidRPr="0040053F">
        <w:t>контексты</w:t>
      </w:r>
      <w:r w:rsidRPr="0040053F">
        <w:rPr>
          <w:lang w:val="en-US"/>
        </w:rPr>
        <w:t xml:space="preserve">, </w:t>
      </w:r>
      <w:r w:rsidRPr="0040053F">
        <w:t>найденные</w:t>
      </w:r>
      <w:r w:rsidRPr="0040053F">
        <w:rPr>
          <w:lang w:val="en-US"/>
        </w:rPr>
        <w:t xml:space="preserve"> </w:t>
      </w:r>
      <w:r w:rsidRPr="0040053F">
        <w:t>в</w:t>
      </w:r>
      <w:r w:rsidRPr="0040053F">
        <w:rPr>
          <w:lang w:val="en-US"/>
        </w:rPr>
        <w:t xml:space="preserve"> </w:t>
      </w:r>
      <w:r w:rsidRPr="0040053F">
        <w:t>сети</w:t>
      </w:r>
      <w:r w:rsidRPr="0040053F">
        <w:rPr>
          <w:lang w:val="en-US"/>
        </w:rPr>
        <w:t xml:space="preserve"> </w:t>
      </w:r>
      <w:r w:rsidRPr="0040053F">
        <w:t>Интернет</w:t>
      </w:r>
      <w:r w:rsidRPr="0040053F">
        <w:rPr>
          <w:lang w:val="en-US"/>
        </w:rPr>
        <w:t xml:space="preserve">, </w:t>
      </w:r>
      <w:r w:rsidRPr="0040053F">
        <w:t>а</w:t>
      </w:r>
      <w:r w:rsidRPr="0040053F">
        <w:rPr>
          <w:lang w:val="en-US"/>
        </w:rPr>
        <w:t xml:space="preserve"> </w:t>
      </w:r>
      <w:r w:rsidRPr="0040053F">
        <w:t>также</w:t>
      </w:r>
      <w:r w:rsidRPr="0040053F">
        <w:rPr>
          <w:lang w:val="en-US"/>
        </w:rPr>
        <w:t xml:space="preserve"> </w:t>
      </w:r>
      <w:r w:rsidRPr="0040053F">
        <w:t>фреймовая</w:t>
      </w:r>
      <w:r w:rsidRPr="0040053F">
        <w:rPr>
          <w:lang w:val="en-US"/>
        </w:rPr>
        <w:t xml:space="preserve"> </w:t>
      </w:r>
      <w:r w:rsidRPr="0040053F">
        <w:t>анкета</w:t>
      </w:r>
      <w:r w:rsidRPr="0040053F">
        <w:rPr>
          <w:lang w:val="en-US"/>
        </w:rPr>
        <w:t xml:space="preserve">. </w:t>
      </w:r>
      <w:r w:rsidRPr="0040053F">
        <w:t xml:space="preserve">В английском языке значение ‘сухой’ покрывают следующие лексемы: </w:t>
      </w:r>
      <w:proofErr w:type="spellStart"/>
      <w:r w:rsidRPr="0040053F">
        <w:rPr>
          <w:i/>
        </w:rPr>
        <w:t>dry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arid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dead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desiccated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droughty</w:t>
      </w:r>
      <w:proofErr w:type="spellEnd"/>
      <w:r w:rsidRPr="0040053F">
        <w:t xml:space="preserve">. На самом деле, слов, относящихся к значению ‘сухой’, гораздо больше, например, </w:t>
      </w:r>
      <w:proofErr w:type="spellStart"/>
      <w:r w:rsidRPr="0040053F">
        <w:rPr>
          <w:i/>
        </w:rPr>
        <w:t>sear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dusty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bone-dry</w:t>
      </w:r>
      <w:proofErr w:type="spellEnd"/>
      <w:r w:rsidRPr="0040053F">
        <w:t>, однако они считаются авторскими и употребляются носителями языка намного реже, чем выбранные нами единицы. В нашем исследовании мы описываем только широко распространённые прилагательные.</w:t>
      </w:r>
    </w:p>
    <w:p w14:paraId="400764A6" w14:textId="25A1307F" w:rsidR="0040053F" w:rsidRPr="0040053F" w:rsidRDefault="0040053F" w:rsidP="0040053F">
      <w:pPr>
        <w:spacing w:line="360" w:lineRule="auto"/>
        <w:ind w:firstLine="567"/>
      </w:pPr>
      <w:r w:rsidRPr="0040053F">
        <w:t xml:space="preserve">Как и в русском, здесь выделяется доминантная единица, которая может выражать описываемый смысл во всех ситуациях. Такой лексемой является </w:t>
      </w:r>
      <w:r w:rsidRPr="0040053F">
        <w:rPr>
          <w:i/>
          <w:lang w:val="en-US"/>
        </w:rPr>
        <w:t>dry</w:t>
      </w:r>
      <w:r w:rsidRPr="0040053F">
        <w:t xml:space="preserve">. Она покрывает следующие концепты: в </w:t>
      </w:r>
      <w:proofErr w:type="spellStart"/>
      <w:r w:rsidRPr="0040053F">
        <w:t>макрогруппе</w:t>
      </w:r>
      <w:proofErr w:type="spellEnd"/>
      <w:r w:rsidRPr="0040053F">
        <w:t xml:space="preserve"> ‘</w:t>
      </w:r>
      <w:proofErr w:type="spellStart"/>
      <w:r w:rsidRPr="0040053F">
        <w:t>отсутвие</w:t>
      </w:r>
      <w:proofErr w:type="spellEnd"/>
      <w:r w:rsidRPr="0040053F">
        <w:t xml:space="preserve"> влаги, пришедшей извне’ – ‘ненамоченный’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paper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towel</w:t>
      </w:r>
      <w:proofErr w:type="spellEnd"/>
      <w:r w:rsidRPr="0040053F">
        <w:rPr>
          <w:i/>
        </w:rPr>
        <w:t xml:space="preserve"> </w:t>
      </w:r>
      <w:r w:rsidRPr="0040053F">
        <w:t xml:space="preserve">(‘сухое полотенце, которое </w:t>
      </w:r>
      <w:proofErr w:type="spellStart"/>
      <w:r w:rsidRPr="0040053F">
        <w:t>протипически</w:t>
      </w:r>
      <w:proofErr w:type="spellEnd"/>
      <w:r w:rsidRPr="0040053F">
        <w:t xml:space="preserve"> не нужно мочить при использовании’),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side</w:t>
      </w:r>
      <w:r w:rsidRPr="0040053F">
        <w:t xml:space="preserve"> (‘сторона противопоставляется мокрой стороне’), ‘помещение’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place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to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store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products</w:t>
      </w:r>
      <w:proofErr w:type="spellEnd"/>
      <w:r w:rsidRPr="0040053F">
        <w:t xml:space="preserve"> (‘помещение с сухим воздухом, которое противопоставляется месту с повышенной влажностью, что является непригодным для </w:t>
      </w:r>
      <w:r w:rsidR="000A56DA">
        <w:t>хранения некоторых продуктов’)</w:t>
      </w:r>
      <w:r w:rsidRPr="0040053F">
        <w:t xml:space="preserve">, ‘высохший’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clothes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on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the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line</w:t>
      </w:r>
      <w:proofErr w:type="spellEnd"/>
      <w:r w:rsidRPr="0040053F">
        <w:t xml:space="preserve"> (противопоставляются две ситуации: </w:t>
      </w:r>
      <w:r w:rsidRPr="0040053F">
        <w:rPr>
          <w:i/>
        </w:rPr>
        <w:t>надень сухую одежду</w:t>
      </w:r>
      <w:r w:rsidRPr="0040053F">
        <w:t xml:space="preserve"> – ‘ненамоченный’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</w:rPr>
        <w:t>на веревке висела сухая</w:t>
      </w:r>
      <w:r w:rsidRPr="0040053F">
        <w:t xml:space="preserve"> ‘высушенная’ </w:t>
      </w:r>
      <w:r w:rsidRPr="0040053F">
        <w:rPr>
          <w:i/>
        </w:rPr>
        <w:t>одежда</w:t>
      </w:r>
      <w:r w:rsidRPr="0040053F">
        <w:t xml:space="preserve">),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grass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after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rain</w:t>
      </w:r>
      <w:proofErr w:type="spellEnd"/>
      <w:r w:rsidRPr="0040053F">
        <w:t xml:space="preserve"> (состояние во время и после дождя противопоставляется ситуации, описываемой спустя какое-то время после намокания, когда объект уже высох), ‘высохший на солнце водоём’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lake</w:t>
      </w:r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river</w:t>
      </w:r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channel</w:t>
      </w:r>
      <w:r w:rsidRPr="0040053F">
        <w:t xml:space="preserve">, ‘высохшая на солнце </w:t>
      </w:r>
      <w:r w:rsidR="001327E3">
        <w:t>местность</w:t>
      </w:r>
      <w:r w:rsidRPr="0040053F">
        <w:t xml:space="preserve">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valley</w:t>
      </w:r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land</w:t>
      </w:r>
      <w:r w:rsidRPr="0040053F">
        <w:t xml:space="preserve"> (устойчивое выражение, но изначально относилось к этому </w:t>
      </w:r>
      <w:proofErr w:type="spellStart"/>
      <w:r w:rsidRPr="0040053F">
        <w:t>микрофрейму</w:t>
      </w:r>
      <w:proofErr w:type="spellEnd"/>
      <w:r w:rsidRPr="0040053F">
        <w:t xml:space="preserve">),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dirt</w:t>
      </w:r>
      <w:r w:rsidRPr="0040053F">
        <w:t>, ‘</w:t>
      </w:r>
      <w:proofErr w:type="spellStart"/>
      <w:r w:rsidRPr="0040053F">
        <w:t>прототипически</w:t>
      </w:r>
      <w:proofErr w:type="spellEnd"/>
      <w:r w:rsidRPr="0040053F">
        <w:t xml:space="preserve"> используемый с жидкостью’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cleaning</w:t>
      </w:r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brush</w:t>
      </w:r>
      <w:proofErr w:type="spellEnd"/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skillet</w:t>
      </w:r>
      <w:r w:rsidRPr="0040053F">
        <w:t xml:space="preserve">, ‘климат, погода’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weather</w:t>
      </w:r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autumn</w:t>
      </w:r>
      <w:r w:rsidRPr="0040053F">
        <w:t xml:space="preserve">; в ‘отсутствие внутренней влаги’ – ‘чёрствый’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bread</w:t>
      </w:r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loaf</w:t>
      </w:r>
      <w:proofErr w:type="spellEnd"/>
      <w:r w:rsidRPr="0040053F">
        <w:t>, ‘</w:t>
      </w:r>
      <w:proofErr w:type="spellStart"/>
      <w:r w:rsidRPr="0040053F">
        <w:t>несочный</w:t>
      </w:r>
      <w:proofErr w:type="spellEnd"/>
      <w:r w:rsidRPr="0040053F">
        <w:t xml:space="preserve">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meat</w:t>
      </w:r>
      <w:r w:rsidRPr="0040053F">
        <w:t xml:space="preserve">, ‘заготовленный впрок’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herbs</w:t>
      </w:r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toast</w:t>
      </w:r>
      <w:r w:rsidRPr="0040053F">
        <w:rPr>
          <w:i/>
        </w:rPr>
        <w:t xml:space="preserve"> </w:t>
      </w:r>
      <w:r w:rsidRPr="0040053F">
        <w:t xml:space="preserve">(данное словосочетание имеет немного другой оттенок значения: объект готовят не собственно высушиванием, как фасоль или травы, а поджариванием), ‘омертвевший’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flies</w:t>
      </w:r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flower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tree</w:t>
      </w:r>
      <w:proofErr w:type="spellEnd"/>
      <w:r w:rsidR="001327E3">
        <w:t>, ‘другие части тела</w:t>
      </w:r>
      <w:r w:rsidRPr="0040053F">
        <w:t xml:space="preserve">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eyes</w:t>
      </w:r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mouth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lips</w:t>
      </w:r>
      <w:proofErr w:type="spellEnd"/>
      <w:r w:rsidRPr="0040053F">
        <w:t>,</w:t>
      </w:r>
      <w:r w:rsidR="001327E3">
        <w:t xml:space="preserve"> </w:t>
      </w:r>
      <w:r w:rsidR="001327E3" w:rsidRPr="001327E3">
        <w:t>‘</w:t>
      </w:r>
      <w:r w:rsidR="001327E3">
        <w:t>кожа</w:t>
      </w:r>
      <w:r w:rsidRPr="0040053F">
        <w:t xml:space="preserve">’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skin</w:t>
      </w:r>
      <w:r w:rsidRPr="0040053F">
        <w:t xml:space="preserve">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hair</w:t>
      </w:r>
      <w:r w:rsidRPr="0040053F">
        <w:t>.</w:t>
      </w:r>
    </w:p>
    <w:p w14:paraId="76AD1B8E" w14:textId="33CE4923" w:rsidR="0040053F" w:rsidRPr="0040053F" w:rsidRDefault="0040053F" w:rsidP="0040053F">
      <w:pPr>
        <w:spacing w:line="360" w:lineRule="auto"/>
        <w:ind w:firstLine="567"/>
      </w:pPr>
      <w:r w:rsidRPr="0040053F">
        <w:t xml:space="preserve">Лексема </w:t>
      </w:r>
      <w:r w:rsidRPr="0040053F">
        <w:rPr>
          <w:i/>
          <w:lang w:val="en-US"/>
        </w:rPr>
        <w:t>dried</w:t>
      </w:r>
      <w:r w:rsidRPr="0040053F">
        <w:t xml:space="preserve"> покрывает следующие </w:t>
      </w:r>
      <w:proofErr w:type="spellStart"/>
      <w:r w:rsidRPr="0040053F">
        <w:t>микрофреймы</w:t>
      </w:r>
      <w:proofErr w:type="spellEnd"/>
      <w:r w:rsidRPr="0040053F">
        <w:t xml:space="preserve">: в </w:t>
      </w:r>
      <w:proofErr w:type="spellStart"/>
      <w:r w:rsidRPr="0040053F">
        <w:t>макрогруппе</w:t>
      </w:r>
      <w:proofErr w:type="spellEnd"/>
      <w:r w:rsidRPr="0040053F">
        <w:t xml:space="preserve"> ‘отсутствие влаги, пришедшей извне’ – ‘высохший’ </w:t>
      </w:r>
      <w:r w:rsidRPr="0040053F">
        <w:rPr>
          <w:i/>
          <w:lang w:val="en-US"/>
        </w:rPr>
        <w:t>dried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clothes</w:t>
      </w:r>
      <w:r w:rsidRPr="0040053F">
        <w:t xml:space="preserve">, </w:t>
      </w:r>
      <w:r w:rsidRPr="0040053F">
        <w:rPr>
          <w:i/>
          <w:lang w:val="en-US"/>
        </w:rPr>
        <w:t>dried</w:t>
      </w:r>
      <w:r w:rsidRPr="0040053F">
        <w:rPr>
          <w:i/>
        </w:rPr>
        <w:t xml:space="preserve"> </w:t>
      </w:r>
      <w:proofErr w:type="spellStart"/>
      <w:r w:rsidRPr="0040053F">
        <w:rPr>
          <w:i/>
        </w:rPr>
        <w:t>floor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bed</w:t>
      </w:r>
      <w:proofErr w:type="spellEnd"/>
      <w:r w:rsidRPr="0040053F">
        <w:t xml:space="preserve">, ‘высохший на солнце водоём’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lake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r w:rsidRPr="0040053F">
        <w:rPr>
          <w:i/>
          <w:lang w:val="en-US"/>
        </w:rPr>
        <w:t>swamp</w:t>
      </w:r>
      <w:r w:rsidRPr="0040053F">
        <w:t xml:space="preserve">, ‘высохшая на солнце </w:t>
      </w:r>
      <w:r w:rsidR="001327E3">
        <w:t>местность</w:t>
      </w:r>
      <w:r w:rsidRPr="0040053F">
        <w:t xml:space="preserve">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land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prairie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valley</w:t>
      </w:r>
      <w:proofErr w:type="spellEnd"/>
      <w:r w:rsidRPr="0040053F">
        <w:t>, ‘</w:t>
      </w:r>
      <w:proofErr w:type="spellStart"/>
      <w:r w:rsidRPr="0040053F">
        <w:t>прототипически</w:t>
      </w:r>
      <w:proofErr w:type="spellEnd"/>
      <w:r w:rsidRPr="0040053F">
        <w:t xml:space="preserve"> используемый с </w:t>
      </w:r>
      <w:r w:rsidRPr="0040053F">
        <w:lastRenderedPageBreak/>
        <w:t xml:space="preserve">жидкостью’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r w:rsidRPr="0040053F">
        <w:rPr>
          <w:i/>
          <w:lang w:val="en-US"/>
        </w:rPr>
        <w:t>rag</w:t>
      </w:r>
      <w:r w:rsidRPr="0040053F">
        <w:t xml:space="preserve">, </w:t>
      </w:r>
      <w:r w:rsidRPr="0040053F">
        <w:rPr>
          <w:i/>
          <w:lang w:val="en-US"/>
        </w:rPr>
        <w:t>dried</w:t>
      </w:r>
      <w:r w:rsidRPr="0040053F">
        <w:rPr>
          <w:i/>
        </w:rPr>
        <w:t xml:space="preserve"> </w:t>
      </w:r>
      <w:proofErr w:type="spellStart"/>
      <w:r w:rsidRPr="0040053F">
        <w:rPr>
          <w:i/>
        </w:rPr>
        <w:t>cleaning</w:t>
      </w:r>
      <w:proofErr w:type="spellEnd"/>
      <w:r w:rsidRPr="0040053F">
        <w:t xml:space="preserve">; в ‘отсутствие внутренней влаги’ – ‘чёрствый’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bread</w:t>
      </w:r>
      <w:proofErr w:type="spellEnd"/>
      <w:r w:rsidRPr="0040053F">
        <w:t xml:space="preserve">, ‘заготовленный впрок’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dill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berries</w:t>
      </w:r>
      <w:proofErr w:type="spellEnd"/>
      <w:r w:rsidRPr="0040053F">
        <w:t xml:space="preserve">, ‘омертвевший’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tree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flower</w:t>
      </w:r>
      <w:proofErr w:type="spellEnd"/>
      <w:r w:rsidRPr="0040053F">
        <w:t>, ‘</w:t>
      </w:r>
      <w:r w:rsidR="001327E3">
        <w:t>другие части тела</w:t>
      </w:r>
      <w:r w:rsidRPr="0040053F">
        <w:t xml:space="preserve">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throat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mouth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lips</w:t>
      </w:r>
      <w:proofErr w:type="spellEnd"/>
      <w:r w:rsidRPr="0040053F">
        <w:t>, ‘</w:t>
      </w:r>
      <w:r w:rsidR="001327E3">
        <w:t>кожа</w:t>
      </w:r>
      <w:r w:rsidRPr="0040053F">
        <w:t xml:space="preserve">’ </w:t>
      </w:r>
      <w:proofErr w:type="spellStart"/>
      <w:r w:rsidRPr="0040053F">
        <w:rPr>
          <w:i/>
        </w:rPr>
        <w:t>dried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skin</w:t>
      </w:r>
      <w:proofErr w:type="spellEnd"/>
      <w:r w:rsidRPr="0040053F">
        <w:t>.</w:t>
      </w:r>
    </w:p>
    <w:p w14:paraId="6A06FBF6" w14:textId="0CDD8C43" w:rsidR="0040053F" w:rsidRPr="0040053F" w:rsidRDefault="0040053F" w:rsidP="0040053F">
      <w:pPr>
        <w:spacing w:line="360" w:lineRule="auto"/>
        <w:ind w:firstLine="567"/>
      </w:pPr>
      <w:r w:rsidRPr="0040053F">
        <w:t xml:space="preserve">Слово </w:t>
      </w:r>
      <w:r w:rsidRPr="0040053F">
        <w:rPr>
          <w:i/>
          <w:lang w:val="en-US"/>
        </w:rPr>
        <w:t>arid</w:t>
      </w:r>
      <w:r w:rsidRPr="0040053F">
        <w:t xml:space="preserve"> ‘очень сухой с недостаточным количеством жидкости для растений’ исходя из своего значения может покрывать только часть поля со значением ‘отсутствие влаги, пришедшей извне’. Данная лексема описывает пригодность места для выращивания растений и содержания животных, то есть </w:t>
      </w:r>
      <w:proofErr w:type="spellStart"/>
      <w:r w:rsidRPr="0040053F">
        <w:rPr>
          <w:i/>
          <w:lang w:val="en-US"/>
        </w:rPr>
        <w:t>ari</w:t>
      </w:r>
      <w:proofErr w:type="spellEnd"/>
      <w:r w:rsidRPr="0040053F">
        <w:rPr>
          <w:i/>
        </w:rPr>
        <w:t>d</w:t>
      </w:r>
      <w:r w:rsidRPr="0040053F">
        <w:t xml:space="preserve"> может заменять </w:t>
      </w:r>
      <w:r w:rsidRPr="0040053F">
        <w:rPr>
          <w:i/>
          <w:lang w:val="en-US"/>
        </w:rPr>
        <w:t>dry</w:t>
      </w:r>
      <w:r w:rsidRPr="0040053F">
        <w:t xml:space="preserve"> в контекстах, относящихся к </w:t>
      </w:r>
      <w:proofErr w:type="spellStart"/>
      <w:r w:rsidRPr="0040053F">
        <w:t>микрофреймам</w:t>
      </w:r>
      <w:proofErr w:type="spellEnd"/>
      <w:r w:rsidRPr="0040053F">
        <w:t xml:space="preserve"> ‘высохшая на солнце </w:t>
      </w:r>
      <w:r w:rsidR="000A56DA">
        <w:t>местность</w:t>
      </w:r>
      <w:r w:rsidRPr="0040053F">
        <w:t xml:space="preserve">’ </w:t>
      </w:r>
      <w:proofErr w:type="spellStart"/>
      <w:r w:rsidRPr="0040053F">
        <w:rPr>
          <w:i/>
        </w:rPr>
        <w:t>arid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desert</w:t>
      </w:r>
      <w:proofErr w:type="spellEnd"/>
      <w:r w:rsidRPr="0040053F">
        <w:rPr>
          <w:i/>
        </w:rPr>
        <w:t xml:space="preserve">, </w:t>
      </w:r>
      <w:proofErr w:type="spellStart"/>
      <w:r w:rsidRPr="0040053F">
        <w:rPr>
          <w:i/>
        </w:rPr>
        <w:t>arid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place</w:t>
      </w:r>
      <w:proofErr w:type="spellEnd"/>
      <w:r w:rsidRPr="0040053F">
        <w:t xml:space="preserve"> и ‘климат, погода’ </w:t>
      </w:r>
      <w:proofErr w:type="spellStart"/>
      <w:r w:rsidRPr="0040053F">
        <w:rPr>
          <w:i/>
        </w:rPr>
        <w:t>arid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climate</w:t>
      </w:r>
      <w:proofErr w:type="spellEnd"/>
      <w:r w:rsidRPr="0040053F">
        <w:rPr>
          <w:i/>
        </w:rPr>
        <w:t xml:space="preserve">, </w:t>
      </w:r>
      <w:r w:rsidRPr="0040053F">
        <w:rPr>
          <w:i/>
          <w:lang w:val="en-US"/>
        </w:rPr>
        <w:t>arid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weather</w:t>
      </w:r>
      <w:r w:rsidRPr="0040053F">
        <w:rPr>
          <w:i/>
        </w:rPr>
        <w:t xml:space="preserve">, </w:t>
      </w:r>
      <w:r w:rsidRPr="0040053F">
        <w:rPr>
          <w:i/>
          <w:lang w:val="en-US"/>
        </w:rPr>
        <w:t>arid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summer</w:t>
      </w:r>
      <w:r w:rsidRPr="0040053F">
        <w:t xml:space="preserve">. Стоит обратить внимание на то, что невозможно сказать </w:t>
      </w:r>
      <w:r w:rsidRPr="0040053F">
        <w:rPr>
          <w:i/>
          <w:lang w:val="en-US"/>
        </w:rPr>
        <w:t>arid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lake</w:t>
      </w:r>
      <w:r w:rsidRPr="0040053F">
        <w:t xml:space="preserve">, </w:t>
      </w:r>
      <w:proofErr w:type="spellStart"/>
      <w:r w:rsidRPr="0040053F">
        <w:rPr>
          <w:i/>
        </w:rPr>
        <w:t>arid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river</w:t>
      </w:r>
      <w:proofErr w:type="spellEnd"/>
      <w:r w:rsidRPr="0040053F">
        <w:t xml:space="preserve">, так как прилагательное описывает постоянное свойство объекта, выраженным существительным, а </w:t>
      </w:r>
      <w:r w:rsidRPr="0040053F">
        <w:rPr>
          <w:i/>
          <w:lang w:val="en-US"/>
        </w:rPr>
        <w:t>lake</w:t>
      </w:r>
      <w:r w:rsidRPr="0040053F">
        <w:t xml:space="preserve"> и другие водоёмы по своей сути содержат в себе жидкость, поэтому прагматически они не могут быть с недостаточным количеством воды (ср. </w:t>
      </w:r>
      <w:r w:rsidRPr="0040053F">
        <w:rPr>
          <w:i/>
          <w:lang w:val="en-US"/>
        </w:rPr>
        <w:t>dried</w:t>
      </w:r>
      <w:r w:rsidRPr="0040053F">
        <w:rPr>
          <w:i/>
        </w:rPr>
        <w:t xml:space="preserve"> </w:t>
      </w:r>
      <w:proofErr w:type="spellStart"/>
      <w:r w:rsidRPr="0040053F">
        <w:rPr>
          <w:i/>
        </w:rPr>
        <w:t>lake</w:t>
      </w:r>
      <w:proofErr w:type="spellEnd"/>
      <w:r w:rsidRPr="0040053F">
        <w:t xml:space="preserve"> – лексема </w:t>
      </w:r>
      <w:r w:rsidRPr="0040053F">
        <w:rPr>
          <w:lang w:val="en-US"/>
        </w:rPr>
        <w:t>dried</w:t>
      </w:r>
      <w:r w:rsidRPr="0040053F">
        <w:t xml:space="preserve"> описывает результат процесса). В корпусе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было найдено выражение </w:t>
      </w:r>
      <w:r w:rsidRPr="0040053F">
        <w:rPr>
          <w:lang w:val="en-US"/>
        </w:rPr>
        <w:t>arid</w:t>
      </w:r>
      <w:r w:rsidRPr="0040053F">
        <w:t xml:space="preserve"> </w:t>
      </w:r>
      <w:r w:rsidRPr="0040053F">
        <w:rPr>
          <w:lang w:val="en-US"/>
        </w:rPr>
        <w:t>plant</w:t>
      </w:r>
      <w:r w:rsidRPr="0040053F">
        <w:t xml:space="preserve"> ‘растение, приспособившееся к сухой климату и почве, например, кактус’. Данное словосочетание является метонимическим переходом, которые получился, как нам кажется, из концепта ‘климат, погода’, потому что для засушливого климата свойственна сухая почва.</w:t>
      </w:r>
    </w:p>
    <w:p w14:paraId="28FD036E" w14:textId="77777777" w:rsidR="0040053F" w:rsidRPr="0040053F" w:rsidRDefault="0040053F" w:rsidP="0040053F">
      <w:pPr>
        <w:spacing w:line="360" w:lineRule="auto"/>
        <w:ind w:firstLine="567"/>
      </w:pPr>
      <w:r w:rsidRPr="0040053F">
        <w:t xml:space="preserve">Лексема </w:t>
      </w:r>
      <w:r w:rsidRPr="0040053F">
        <w:rPr>
          <w:i/>
          <w:lang w:val="en-US"/>
        </w:rPr>
        <w:t>dead</w:t>
      </w:r>
      <w:r w:rsidRPr="0040053F">
        <w:t xml:space="preserve"> может покрывать только те фреймы, которые связаны с живой природой. На нашей семантической карте этому параметру соответствует концепт ‘омертвевший’ </w:t>
      </w:r>
      <w:r w:rsidRPr="0040053F">
        <w:rPr>
          <w:i/>
          <w:lang w:val="en-US"/>
        </w:rPr>
        <w:t>dead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plants</w:t>
      </w:r>
      <w:r w:rsidRPr="0040053F">
        <w:t xml:space="preserve">, </w:t>
      </w:r>
      <w:r w:rsidRPr="0040053F">
        <w:rPr>
          <w:i/>
          <w:lang w:val="en-US"/>
        </w:rPr>
        <w:t>dead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flies</w:t>
      </w:r>
      <w:r w:rsidRPr="0040053F">
        <w:t xml:space="preserve">. Также и в русском языке: лексемы </w:t>
      </w:r>
      <w:r w:rsidRPr="0040053F">
        <w:rPr>
          <w:i/>
        </w:rPr>
        <w:t>мёртвый</w:t>
      </w:r>
      <w:r w:rsidRPr="0040053F">
        <w:t xml:space="preserve">, </w:t>
      </w:r>
      <w:r w:rsidRPr="0040053F">
        <w:rPr>
          <w:i/>
        </w:rPr>
        <w:t>омертвевший</w:t>
      </w:r>
      <w:r w:rsidRPr="0040053F">
        <w:t xml:space="preserve"> описывают только данный </w:t>
      </w:r>
      <w:proofErr w:type="spellStart"/>
      <w:r w:rsidRPr="0040053F">
        <w:t>микрофрейм</w:t>
      </w:r>
      <w:proofErr w:type="spellEnd"/>
      <w:r w:rsidRPr="0040053F">
        <w:t>.</w:t>
      </w:r>
    </w:p>
    <w:p w14:paraId="0D795E7E" w14:textId="6DD33F75" w:rsidR="0040053F" w:rsidRPr="0040053F" w:rsidRDefault="0040053F" w:rsidP="0040053F">
      <w:pPr>
        <w:spacing w:line="360" w:lineRule="auto"/>
        <w:ind w:firstLine="567"/>
      </w:pPr>
      <w:r w:rsidRPr="0040053F">
        <w:t xml:space="preserve">Слово </w:t>
      </w:r>
      <w:proofErr w:type="spellStart"/>
      <w:r w:rsidRPr="0040053F">
        <w:rPr>
          <w:i/>
        </w:rPr>
        <w:t>desiccated</w:t>
      </w:r>
      <w:proofErr w:type="spellEnd"/>
      <w:r w:rsidRPr="0040053F">
        <w:t xml:space="preserve">, означающее ‘высушенный, </w:t>
      </w:r>
      <w:proofErr w:type="spellStart"/>
      <w:r w:rsidRPr="0040053F">
        <w:t>сушённый</w:t>
      </w:r>
      <w:proofErr w:type="spellEnd"/>
      <w:r w:rsidRPr="0040053F">
        <w:t xml:space="preserve">’, употребляется в английском языке в следующих </w:t>
      </w:r>
      <w:proofErr w:type="spellStart"/>
      <w:r w:rsidRPr="0040053F">
        <w:t>микрофреймах</w:t>
      </w:r>
      <w:proofErr w:type="spellEnd"/>
      <w:r w:rsidRPr="0040053F">
        <w:t xml:space="preserve">: ‘высохшая на солнце </w:t>
      </w:r>
      <w:r w:rsidR="000A56DA">
        <w:t>местность</w:t>
      </w:r>
      <w:r w:rsidRPr="000A56DA">
        <w:t xml:space="preserve">’ </w:t>
      </w:r>
      <w:r w:rsidRPr="000A56DA">
        <w:rPr>
          <w:i/>
          <w:lang w:val="en-US"/>
        </w:rPr>
        <w:t>desiccated</w:t>
      </w:r>
      <w:r w:rsidRPr="000A56DA">
        <w:rPr>
          <w:i/>
        </w:rPr>
        <w:t xml:space="preserve"> </w:t>
      </w:r>
      <w:r w:rsidRPr="0040053F">
        <w:rPr>
          <w:i/>
          <w:lang w:val="en-US"/>
        </w:rPr>
        <w:t>land</w:t>
      </w:r>
      <w:r w:rsidRPr="000A56DA">
        <w:t>,</w:t>
      </w:r>
      <w:r w:rsidRPr="000A56DA">
        <w:rPr>
          <w:i/>
        </w:rPr>
        <w:t xml:space="preserve"> </w:t>
      </w:r>
      <w:r w:rsidRPr="0040053F">
        <w:rPr>
          <w:i/>
          <w:lang w:val="en-US"/>
        </w:rPr>
        <w:t>hot</w:t>
      </w:r>
      <w:r w:rsidRPr="000A56DA">
        <w:rPr>
          <w:i/>
        </w:rPr>
        <w:t xml:space="preserve"> </w:t>
      </w:r>
      <w:r w:rsidRPr="0040053F">
        <w:rPr>
          <w:i/>
          <w:lang w:val="en-US"/>
        </w:rPr>
        <w:t>and</w:t>
      </w:r>
      <w:r w:rsidRPr="000A56DA">
        <w:rPr>
          <w:i/>
        </w:rPr>
        <w:t xml:space="preserve"> </w:t>
      </w:r>
      <w:r w:rsidRPr="000A56DA">
        <w:rPr>
          <w:i/>
          <w:lang w:val="en-US"/>
        </w:rPr>
        <w:t>desiccated</w:t>
      </w:r>
      <w:r w:rsidRPr="000A56DA">
        <w:rPr>
          <w:i/>
        </w:rPr>
        <w:t xml:space="preserve"> </w:t>
      </w:r>
      <w:r w:rsidRPr="000A56DA">
        <w:rPr>
          <w:i/>
          <w:lang w:val="en-US"/>
        </w:rPr>
        <w:t>place</w:t>
      </w:r>
      <w:r w:rsidRPr="000A56DA">
        <w:t xml:space="preserve"> </w:t>
      </w:r>
      <w:r w:rsidRPr="0040053F">
        <w:t>и</w:t>
      </w:r>
      <w:r w:rsidRPr="000A56DA">
        <w:t xml:space="preserve"> ‘</w:t>
      </w:r>
      <w:r w:rsidRPr="0040053F">
        <w:t>заготовленный</w:t>
      </w:r>
      <w:r w:rsidRPr="000A56DA">
        <w:t xml:space="preserve"> </w:t>
      </w:r>
      <w:r w:rsidRPr="0040053F">
        <w:t>впрок</w:t>
      </w:r>
      <w:r w:rsidRPr="000A56DA">
        <w:t xml:space="preserve">’ </w:t>
      </w:r>
      <w:r w:rsidRPr="000A56DA">
        <w:rPr>
          <w:i/>
          <w:lang w:val="en-US"/>
        </w:rPr>
        <w:t>desiccated</w:t>
      </w:r>
      <w:r w:rsidRPr="000A56DA">
        <w:rPr>
          <w:i/>
        </w:rPr>
        <w:t xml:space="preserve"> </w:t>
      </w:r>
      <w:r w:rsidRPr="0040053F">
        <w:rPr>
          <w:i/>
          <w:lang w:val="en-US"/>
        </w:rPr>
        <w:t>coconut</w:t>
      </w:r>
      <w:r w:rsidRPr="000A56DA">
        <w:rPr>
          <w:i/>
        </w:rPr>
        <w:t xml:space="preserve">, </w:t>
      </w:r>
      <w:r w:rsidRPr="000A56DA">
        <w:rPr>
          <w:i/>
          <w:lang w:val="en-US"/>
        </w:rPr>
        <w:t>desiccated</w:t>
      </w:r>
      <w:r w:rsidRPr="000A56DA">
        <w:rPr>
          <w:i/>
        </w:rPr>
        <w:t xml:space="preserve"> </w:t>
      </w:r>
      <w:r w:rsidRPr="0040053F">
        <w:rPr>
          <w:i/>
          <w:lang w:val="en-US"/>
        </w:rPr>
        <w:t>fruit</w:t>
      </w:r>
      <w:r w:rsidRPr="000A56DA">
        <w:t xml:space="preserve">, </w:t>
      </w:r>
      <w:r w:rsidRPr="000A56DA">
        <w:rPr>
          <w:i/>
          <w:lang w:val="en-US"/>
        </w:rPr>
        <w:t>desiccated</w:t>
      </w:r>
      <w:r w:rsidRPr="000A56DA">
        <w:rPr>
          <w:i/>
        </w:rPr>
        <w:t xml:space="preserve"> </w:t>
      </w:r>
      <w:r w:rsidRPr="000A56DA">
        <w:rPr>
          <w:i/>
          <w:lang w:val="en-US"/>
        </w:rPr>
        <w:t>herb</w:t>
      </w:r>
      <w:r w:rsidRPr="000A56DA">
        <w:t xml:space="preserve">. </w:t>
      </w:r>
      <w:r w:rsidRPr="0040053F">
        <w:t xml:space="preserve">Стоит отметить, что словосочетание </w:t>
      </w:r>
      <w:proofErr w:type="spellStart"/>
      <w:r w:rsidRPr="0040053F">
        <w:rPr>
          <w:i/>
        </w:rPr>
        <w:t>desiccated</w:t>
      </w:r>
      <w:proofErr w:type="spellEnd"/>
      <w:r w:rsidRPr="0040053F">
        <w:rPr>
          <w:i/>
        </w:rPr>
        <w:t xml:space="preserve"> </w:t>
      </w:r>
      <w:r w:rsidRPr="0040053F">
        <w:rPr>
          <w:i/>
          <w:lang w:val="en-US"/>
        </w:rPr>
        <w:t>coconut</w:t>
      </w:r>
      <w:r w:rsidRPr="0040053F">
        <w:t xml:space="preserve"> (264 вхождений S</w:t>
      </w:r>
      <w:r w:rsidRPr="0040053F">
        <w:rPr>
          <w:lang w:val="en-US"/>
        </w:rPr>
        <w:t>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) является самым частотным в данной группе. Возможным объяснением может служить тот факт, что указанное выражение следует считать устойчивым в английском языке (ср. в русском </w:t>
      </w:r>
      <w:r w:rsidRPr="0040053F">
        <w:rPr>
          <w:i/>
        </w:rPr>
        <w:lastRenderedPageBreak/>
        <w:t>кокосовая стружка</w:t>
      </w:r>
      <w:r w:rsidRPr="0040053F">
        <w:t>), так как такой продукт, скорее всего, покупается в магазине в качестве уже готовой посыпки и не может производится в домашних условиях.</w:t>
      </w:r>
    </w:p>
    <w:p w14:paraId="042ABEDA" w14:textId="52627997" w:rsidR="0040053F" w:rsidRPr="0040053F" w:rsidRDefault="0040053F" w:rsidP="0040053F">
      <w:pPr>
        <w:spacing w:line="360" w:lineRule="auto"/>
        <w:ind w:firstLine="567"/>
      </w:pPr>
      <w:r w:rsidRPr="0040053F">
        <w:t xml:space="preserve">Слово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t>‘</w:t>
      </w:r>
      <w:r w:rsidRPr="0040053F">
        <w:rPr>
          <w:lang w:val="en-US"/>
        </w:rPr>
        <w:t>c</w:t>
      </w:r>
      <w:r w:rsidRPr="0040053F">
        <w:t xml:space="preserve"> незначительным количеством или отсутствием </w:t>
      </w:r>
      <w:proofErr w:type="gramStart"/>
      <w:r w:rsidRPr="0040053F">
        <w:t>осадков</w:t>
      </w:r>
      <w:proofErr w:type="gramEnd"/>
      <w:r w:rsidRPr="0040053F">
        <w:t xml:space="preserve"> или влажности’ покрывает следующие концепты: ‘климат, погода’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soil</w:t>
      </w:r>
      <w:r w:rsidRPr="0040053F">
        <w:t xml:space="preserve"> ‘почва, свойственная месту с сухим климатом’,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summer</w:t>
      </w:r>
      <w:r w:rsidRPr="0040053F">
        <w:t xml:space="preserve">,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place</w:t>
      </w:r>
      <w:r w:rsidRPr="0040053F">
        <w:t xml:space="preserve">,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conditions</w:t>
      </w:r>
      <w:r w:rsidRPr="0040053F">
        <w:t xml:space="preserve"> и ‘</w:t>
      </w:r>
      <w:r w:rsidR="001327E3">
        <w:t>кожа</w:t>
      </w:r>
      <w:r w:rsidRPr="0040053F">
        <w:t xml:space="preserve">’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skin</w:t>
      </w:r>
      <w:r w:rsidRPr="0040053F">
        <w:t xml:space="preserve">, </w:t>
      </w:r>
      <w:r w:rsidRPr="0040053F">
        <w:rPr>
          <w:i/>
          <w:lang w:val="en-US"/>
        </w:rPr>
        <w:t>droughty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hair</w:t>
      </w:r>
      <w:r w:rsidRPr="0040053F">
        <w:t>.</w:t>
      </w:r>
    </w:p>
    <w:p w14:paraId="76E851B6" w14:textId="351C064F" w:rsidR="0040053F" w:rsidRPr="0040053F" w:rsidRDefault="0040053F" w:rsidP="0040053F">
      <w:pPr>
        <w:spacing w:line="360" w:lineRule="auto"/>
        <w:ind w:firstLine="567"/>
      </w:pPr>
      <w:r w:rsidRPr="0040053F">
        <w:t xml:space="preserve">Все выделенные лексемы отражены на семантической карте значения ‘сухой’ (Схема </w:t>
      </w:r>
      <w:r w:rsidR="000A56DA" w:rsidRPr="000A56DA">
        <w:t>2</w:t>
      </w:r>
      <w:r w:rsidRPr="0040053F">
        <w:t>):</w:t>
      </w:r>
    </w:p>
    <w:p w14:paraId="4993ACE0" w14:textId="611CE0BA" w:rsidR="0040053F" w:rsidRPr="0040053F" w:rsidRDefault="000A56DA" w:rsidP="0040053F">
      <w:pPr>
        <w:spacing w:line="360" w:lineRule="auto"/>
        <w:ind w:firstLine="567"/>
      </w:pPr>
      <w:r w:rsidRPr="000A56DA">
        <w:rPr>
          <w:highlight w:val="yellow"/>
        </w:rPr>
        <w:t>СХЕМА</w:t>
      </w:r>
    </w:p>
    <w:p w14:paraId="415BEDA8" w14:textId="77777777" w:rsidR="0040053F" w:rsidRPr="0040053F" w:rsidRDefault="0040053F" w:rsidP="0040053F">
      <w:pPr>
        <w:spacing w:line="360" w:lineRule="auto"/>
        <w:ind w:firstLine="567"/>
        <w:jc w:val="center"/>
        <w:rPr>
          <w:lang w:val="en-US"/>
        </w:rPr>
      </w:pPr>
      <w:r w:rsidRPr="0040053F">
        <w:rPr>
          <w:i/>
          <w:color w:val="FF9300"/>
          <w:lang w:val="en-US"/>
        </w:rPr>
        <w:t>dry</w:t>
      </w:r>
      <w:r w:rsidRPr="0040053F">
        <w:rPr>
          <w:lang w:val="en-US"/>
        </w:rPr>
        <w:t xml:space="preserve">, </w:t>
      </w:r>
      <w:r w:rsidRPr="0040053F">
        <w:rPr>
          <w:i/>
          <w:color w:val="00FA00"/>
          <w:lang w:val="en-US"/>
        </w:rPr>
        <w:t>dried</w:t>
      </w:r>
      <w:r w:rsidRPr="0040053F">
        <w:rPr>
          <w:lang w:val="en-US"/>
        </w:rPr>
        <w:t xml:space="preserve">, </w:t>
      </w:r>
      <w:r w:rsidRPr="0040053F">
        <w:rPr>
          <w:i/>
          <w:color w:val="942092"/>
          <w:lang w:val="en-US"/>
        </w:rPr>
        <w:t>arid</w:t>
      </w:r>
      <w:r w:rsidRPr="0040053F">
        <w:rPr>
          <w:lang w:val="en-US"/>
        </w:rPr>
        <w:t xml:space="preserve">, </w:t>
      </w:r>
      <w:r w:rsidRPr="0040053F">
        <w:rPr>
          <w:i/>
          <w:lang w:val="en-US"/>
        </w:rPr>
        <w:t>dead</w:t>
      </w:r>
      <w:r w:rsidRPr="0040053F">
        <w:rPr>
          <w:lang w:val="en-US"/>
        </w:rPr>
        <w:t xml:space="preserve">, </w:t>
      </w:r>
      <w:r w:rsidRPr="0040053F">
        <w:rPr>
          <w:i/>
          <w:color w:val="FF2600"/>
          <w:lang w:val="en-US"/>
        </w:rPr>
        <w:t>desiccated</w:t>
      </w:r>
      <w:r w:rsidRPr="0040053F">
        <w:rPr>
          <w:lang w:val="en-US"/>
        </w:rPr>
        <w:t xml:space="preserve">, </w:t>
      </w:r>
      <w:r w:rsidRPr="0040053F">
        <w:rPr>
          <w:i/>
          <w:color w:val="0432FF"/>
          <w:lang w:val="en-US"/>
        </w:rPr>
        <w:t>droughty</w:t>
      </w:r>
    </w:p>
    <w:p w14:paraId="7EB92F87" w14:textId="2E675528" w:rsidR="0040053F" w:rsidRPr="0040053F" w:rsidRDefault="0040053F" w:rsidP="0040053F">
      <w:pPr>
        <w:spacing w:line="360" w:lineRule="auto"/>
        <w:ind w:firstLine="567"/>
      </w:pPr>
      <w:r w:rsidRPr="0040053F">
        <w:t xml:space="preserve">Ввиду того, что некоторые </w:t>
      </w:r>
      <w:proofErr w:type="spellStart"/>
      <w:r w:rsidRPr="0040053F">
        <w:t>микрофреймы</w:t>
      </w:r>
      <w:proofErr w:type="spellEnd"/>
      <w:r w:rsidRPr="0040053F">
        <w:t xml:space="preserve"> покрываются несколькими словами со значением ‘сухой’, прилагательные могут между собой конкурировать. Природный объект со смыслом ‘</w:t>
      </w:r>
      <w:r w:rsidR="004D4E23">
        <w:t>местность</w:t>
      </w:r>
      <w:r w:rsidRPr="0040053F">
        <w:t xml:space="preserve">’ может быть описан четырьмя лексемами: </w:t>
      </w:r>
      <w:proofErr w:type="spellStart"/>
      <w:r w:rsidRPr="0040053F">
        <w:rPr>
          <w:i/>
        </w:rPr>
        <w:t>dry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dried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arid</w:t>
      </w:r>
      <w:proofErr w:type="spellEnd"/>
      <w:r w:rsidRPr="0040053F">
        <w:t xml:space="preserve"> и </w:t>
      </w:r>
      <w:proofErr w:type="spellStart"/>
      <w:r w:rsidRPr="0040053F">
        <w:rPr>
          <w:i/>
        </w:rPr>
        <w:t>desiccate</w:t>
      </w:r>
      <w:proofErr w:type="spellEnd"/>
      <w:r w:rsidRPr="0040053F">
        <w:rPr>
          <w:i/>
          <w:lang w:val="en-US"/>
        </w:rPr>
        <w:t>d</w:t>
      </w:r>
      <w:r w:rsidRPr="0040053F">
        <w:t xml:space="preserve">. Выбрав три существительных, с которыми согласуются прилагательные в данном концепте, мы выяснили, какое слово чаще всего используется в данной ситуации (см. Таблицу </w:t>
      </w:r>
      <w:r w:rsidRPr="0040053F">
        <w:rPr>
          <w:lang w:val="en-US"/>
        </w:rPr>
        <w:t>X</w:t>
      </w:r>
      <w:r w:rsidRPr="0040053F">
        <w:t xml:space="preserve">). Шкала предпочтения лексем носителем в </w:t>
      </w:r>
      <w:proofErr w:type="spellStart"/>
      <w:r w:rsidRPr="0040053F">
        <w:t>микрофрейме</w:t>
      </w:r>
      <w:proofErr w:type="spellEnd"/>
      <w:r w:rsidRPr="0040053F">
        <w:t xml:space="preserve"> ‘высохшая на солнце </w:t>
      </w:r>
      <w:r w:rsidR="000A56DA">
        <w:t>местность</w:t>
      </w:r>
      <w:r w:rsidRPr="0040053F">
        <w:t xml:space="preserve">’ будет выглядеть следующим образом: </w:t>
      </w:r>
      <w:proofErr w:type="gramStart"/>
      <w:r w:rsidRPr="0040053F">
        <w:rPr>
          <w:i/>
          <w:lang w:val="en-US"/>
        </w:rPr>
        <w:t>dry</w:t>
      </w:r>
      <w:r w:rsidRPr="0040053F">
        <w:t xml:space="preserve"> &gt;</w:t>
      </w:r>
      <w:proofErr w:type="gramEnd"/>
      <w:r w:rsidRPr="0040053F">
        <w:t xml:space="preserve"> </w:t>
      </w:r>
      <w:r w:rsidRPr="0040053F">
        <w:rPr>
          <w:i/>
          <w:lang w:val="en-US"/>
        </w:rPr>
        <w:t>arid</w:t>
      </w:r>
      <w:r w:rsidRPr="0040053F">
        <w:t xml:space="preserve"> &gt; </w:t>
      </w:r>
      <w:r w:rsidRPr="0040053F">
        <w:rPr>
          <w:i/>
          <w:lang w:val="en-US"/>
        </w:rPr>
        <w:t>dried</w:t>
      </w:r>
      <w:r w:rsidRPr="0040053F">
        <w:t xml:space="preserve"> &gt; </w:t>
      </w:r>
      <w:proofErr w:type="spellStart"/>
      <w:r w:rsidRPr="0040053F">
        <w:rPr>
          <w:i/>
        </w:rPr>
        <w:t>desiccated</w:t>
      </w:r>
      <w:proofErr w:type="spellEnd"/>
      <w:r w:rsidRPr="0040053F">
        <w:t>.</w:t>
      </w:r>
    </w:p>
    <w:p w14:paraId="216144A8" w14:textId="72A182F8" w:rsidR="0040053F" w:rsidRPr="0040053F" w:rsidRDefault="0040053F" w:rsidP="0040053F">
      <w:pPr>
        <w:spacing w:before="240" w:after="60"/>
      </w:pPr>
      <w:r w:rsidRPr="0040053F">
        <w:t xml:space="preserve">Таблица </w:t>
      </w:r>
      <w:r w:rsidRPr="0040053F">
        <w:rPr>
          <w:lang w:val="en-US"/>
        </w:rPr>
        <w:t>X</w:t>
      </w:r>
      <w:r w:rsidRPr="0040053F">
        <w:t xml:space="preserve">. Число вхождений словосочетаний «‘сухой’ + </w:t>
      </w:r>
      <w:r w:rsidR="004D4E23">
        <w:t>‘местность’</w:t>
      </w:r>
      <w:r w:rsidRPr="0040053F">
        <w:t xml:space="preserve">» в COCA и в </w:t>
      </w:r>
      <w:proofErr w:type="spellStart"/>
      <w:r w:rsidRPr="0040053F">
        <w:t>Sketch</w:t>
      </w:r>
      <w:proofErr w:type="spellEnd"/>
      <w:r w:rsidRPr="0040053F">
        <w:t xml:space="preserve"> </w:t>
      </w:r>
      <w:proofErr w:type="spellStart"/>
      <w:r w:rsidRPr="0040053F">
        <w:t>Engine</w:t>
      </w:r>
      <w:proofErr w:type="spellEnd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778"/>
        <w:gridCol w:w="778"/>
        <w:gridCol w:w="714"/>
        <w:gridCol w:w="842"/>
        <w:gridCol w:w="779"/>
        <w:gridCol w:w="778"/>
      </w:tblGrid>
      <w:tr w:rsidR="0040053F" w:rsidRPr="0040053F" w14:paraId="3B390CAD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2B93A930" w14:textId="77777777" w:rsidR="0040053F" w:rsidRPr="0040053F" w:rsidRDefault="0040053F" w:rsidP="000E0134">
            <w:pPr>
              <w:jc w:val="center"/>
            </w:pPr>
          </w:p>
        </w:tc>
        <w:tc>
          <w:tcPr>
            <w:tcW w:w="1556" w:type="dxa"/>
            <w:gridSpan w:val="2"/>
            <w:vAlign w:val="center"/>
          </w:tcPr>
          <w:p w14:paraId="5ACE6D34" w14:textId="77777777" w:rsidR="0040053F" w:rsidRPr="0040053F" w:rsidRDefault="0040053F" w:rsidP="000E0134">
            <w:pPr>
              <w:jc w:val="center"/>
              <w:rPr>
                <w:i/>
                <w:lang w:val="en-US"/>
              </w:rPr>
            </w:pPr>
            <w:r w:rsidRPr="0040053F">
              <w:rPr>
                <w:i/>
                <w:lang w:val="en-US"/>
              </w:rPr>
              <w:t>land</w:t>
            </w:r>
          </w:p>
        </w:tc>
        <w:tc>
          <w:tcPr>
            <w:tcW w:w="1556" w:type="dxa"/>
            <w:gridSpan w:val="2"/>
            <w:vAlign w:val="center"/>
          </w:tcPr>
          <w:p w14:paraId="3C404AC5" w14:textId="77777777" w:rsidR="0040053F" w:rsidRPr="0040053F" w:rsidRDefault="0040053F" w:rsidP="000E0134">
            <w:pPr>
              <w:jc w:val="center"/>
              <w:rPr>
                <w:i/>
              </w:rPr>
            </w:pPr>
            <w:proofErr w:type="spellStart"/>
            <w:r w:rsidRPr="0040053F">
              <w:rPr>
                <w:i/>
              </w:rPr>
              <w:t>valley</w:t>
            </w:r>
            <w:proofErr w:type="spellEnd"/>
          </w:p>
        </w:tc>
        <w:tc>
          <w:tcPr>
            <w:tcW w:w="1557" w:type="dxa"/>
            <w:gridSpan w:val="2"/>
            <w:vAlign w:val="center"/>
          </w:tcPr>
          <w:p w14:paraId="09812A1B" w14:textId="77777777" w:rsidR="0040053F" w:rsidRPr="0040053F" w:rsidRDefault="0040053F" w:rsidP="000E0134">
            <w:pPr>
              <w:jc w:val="center"/>
              <w:rPr>
                <w:i/>
              </w:rPr>
            </w:pPr>
            <w:proofErr w:type="spellStart"/>
            <w:r w:rsidRPr="0040053F">
              <w:rPr>
                <w:i/>
              </w:rPr>
              <w:t>prairie</w:t>
            </w:r>
            <w:proofErr w:type="spellEnd"/>
          </w:p>
        </w:tc>
      </w:tr>
      <w:tr w:rsidR="0040053F" w:rsidRPr="0040053F" w14:paraId="78193691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16A80B89" w14:textId="77777777" w:rsidR="0040053F" w:rsidRPr="0040053F" w:rsidRDefault="0040053F" w:rsidP="000E0134">
            <w:pPr>
              <w:jc w:val="center"/>
            </w:pPr>
            <w:proofErr w:type="spellStart"/>
            <w:r w:rsidRPr="0040053F">
              <w:rPr>
                <w:i/>
              </w:rPr>
              <w:t>dry</w:t>
            </w:r>
            <w:proofErr w:type="spellEnd"/>
          </w:p>
        </w:tc>
        <w:tc>
          <w:tcPr>
            <w:tcW w:w="778" w:type="dxa"/>
            <w:vAlign w:val="center"/>
          </w:tcPr>
          <w:p w14:paraId="47CF5392" w14:textId="77777777" w:rsidR="0040053F" w:rsidRPr="0040053F" w:rsidRDefault="0040053F" w:rsidP="000E0134">
            <w:pPr>
              <w:jc w:val="center"/>
            </w:pPr>
            <w:r w:rsidRPr="0040053F">
              <w:t>433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7C5E8D8" w14:textId="77777777" w:rsidR="0040053F" w:rsidRPr="0040053F" w:rsidRDefault="0040053F" w:rsidP="000E0134">
            <w:pPr>
              <w:jc w:val="center"/>
            </w:pPr>
            <w:r w:rsidRPr="0040053F">
              <w:t>6889</w:t>
            </w:r>
          </w:p>
        </w:tc>
        <w:tc>
          <w:tcPr>
            <w:tcW w:w="714" w:type="dxa"/>
            <w:vAlign w:val="center"/>
          </w:tcPr>
          <w:p w14:paraId="7E829A61" w14:textId="77777777" w:rsidR="0040053F" w:rsidRPr="0040053F" w:rsidRDefault="0040053F" w:rsidP="000E0134">
            <w:pPr>
              <w:jc w:val="center"/>
            </w:pPr>
            <w:r w:rsidRPr="0040053F">
              <w:t>121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73697B70" w14:textId="77777777" w:rsidR="0040053F" w:rsidRPr="0040053F" w:rsidRDefault="0040053F" w:rsidP="000E0134">
            <w:pPr>
              <w:jc w:val="center"/>
            </w:pPr>
            <w:r w:rsidRPr="0040053F">
              <w:t>315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30B16FCC" w14:textId="77777777" w:rsidR="0040053F" w:rsidRPr="0040053F" w:rsidRDefault="0040053F" w:rsidP="000E0134">
            <w:pPr>
              <w:jc w:val="center"/>
            </w:pPr>
            <w:r w:rsidRPr="0040053F">
              <w:t>10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221AC58B" w14:textId="77777777" w:rsidR="0040053F" w:rsidRPr="0040053F" w:rsidRDefault="0040053F" w:rsidP="000E0134">
            <w:pPr>
              <w:jc w:val="center"/>
            </w:pPr>
            <w:r w:rsidRPr="0040053F">
              <w:t>113</w:t>
            </w:r>
          </w:p>
        </w:tc>
      </w:tr>
      <w:tr w:rsidR="0040053F" w:rsidRPr="0040053F" w14:paraId="53482639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7A4F470B" w14:textId="77777777" w:rsidR="0040053F" w:rsidRPr="0040053F" w:rsidRDefault="0040053F" w:rsidP="000E0134">
            <w:pPr>
              <w:jc w:val="center"/>
              <w:rPr>
                <w:lang w:val="en-US"/>
              </w:rPr>
            </w:pPr>
            <w:proofErr w:type="spellStart"/>
            <w:r w:rsidRPr="0040053F">
              <w:rPr>
                <w:i/>
              </w:rPr>
              <w:t>dried</w:t>
            </w:r>
            <w:proofErr w:type="spellEnd"/>
          </w:p>
        </w:tc>
        <w:tc>
          <w:tcPr>
            <w:tcW w:w="778" w:type="dxa"/>
            <w:vAlign w:val="center"/>
          </w:tcPr>
          <w:p w14:paraId="4E656044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222AE081" w14:textId="77777777" w:rsidR="0040053F" w:rsidRPr="0040053F" w:rsidRDefault="0040053F" w:rsidP="000E0134">
            <w:pPr>
              <w:jc w:val="center"/>
            </w:pPr>
            <w:r w:rsidRPr="0040053F">
              <w:t>10</w:t>
            </w:r>
          </w:p>
        </w:tc>
        <w:tc>
          <w:tcPr>
            <w:tcW w:w="714" w:type="dxa"/>
            <w:vAlign w:val="center"/>
          </w:tcPr>
          <w:p w14:paraId="61F3797F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5488E5A9" w14:textId="77777777" w:rsidR="0040053F" w:rsidRPr="0040053F" w:rsidRDefault="0040053F" w:rsidP="000E0134">
            <w:pPr>
              <w:jc w:val="center"/>
              <w:rPr>
                <w:lang w:val="en-US"/>
              </w:rPr>
            </w:pPr>
            <w:r w:rsidRPr="0040053F">
              <w:t>1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22DF6D25" w14:textId="77777777" w:rsidR="0040053F" w:rsidRPr="0040053F" w:rsidRDefault="0040053F" w:rsidP="000E0134">
            <w:pPr>
              <w:jc w:val="center"/>
            </w:pPr>
            <w:r w:rsidRPr="0040053F">
              <w:t>3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06AFBBB" w14:textId="77777777" w:rsidR="0040053F" w:rsidRPr="0040053F" w:rsidRDefault="0040053F" w:rsidP="000E0134">
            <w:pPr>
              <w:jc w:val="center"/>
            </w:pPr>
            <w:r w:rsidRPr="0040053F">
              <w:t>2</w:t>
            </w:r>
          </w:p>
        </w:tc>
      </w:tr>
      <w:tr w:rsidR="0040053F" w:rsidRPr="0040053F" w14:paraId="04B08DF8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11EF4B20" w14:textId="77777777" w:rsidR="0040053F" w:rsidRPr="0040053F" w:rsidRDefault="0040053F" w:rsidP="000E0134">
            <w:pPr>
              <w:jc w:val="center"/>
            </w:pPr>
            <w:proofErr w:type="spellStart"/>
            <w:r w:rsidRPr="0040053F">
              <w:rPr>
                <w:i/>
              </w:rPr>
              <w:t>arid</w:t>
            </w:r>
            <w:proofErr w:type="spellEnd"/>
          </w:p>
        </w:tc>
        <w:tc>
          <w:tcPr>
            <w:tcW w:w="778" w:type="dxa"/>
            <w:vAlign w:val="center"/>
          </w:tcPr>
          <w:p w14:paraId="2421CC1D" w14:textId="77777777" w:rsidR="0040053F" w:rsidRPr="0040053F" w:rsidRDefault="0040053F" w:rsidP="000E0134">
            <w:pPr>
              <w:jc w:val="center"/>
            </w:pPr>
            <w:r w:rsidRPr="0040053F">
              <w:t>43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3FA044EF" w14:textId="77777777" w:rsidR="0040053F" w:rsidRPr="0040053F" w:rsidRDefault="0040053F" w:rsidP="000E0134">
            <w:pPr>
              <w:jc w:val="center"/>
            </w:pPr>
            <w:r w:rsidRPr="0040053F">
              <w:t>884</w:t>
            </w:r>
          </w:p>
        </w:tc>
        <w:tc>
          <w:tcPr>
            <w:tcW w:w="714" w:type="dxa"/>
            <w:vAlign w:val="center"/>
          </w:tcPr>
          <w:p w14:paraId="02815AD9" w14:textId="77777777" w:rsidR="0040053F" w:rsidRPr="0040053F" w:rsidRDefault="0040053F" w:rsidP="000E0134">
            <w:pPr>
              <w:jc w:val="center"/>
            </w:pPr>
            <w:r w:rsidRPr="0040053F">
              <w:t>5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3786D807" w14:textId="77777777" w:rsidR="0040053F" w:rsidRPr="0040053F" w:rsidRDefault="0040053F" w:rsidP="000E0134">
            <w:pPr>
              <w:jc w:val="center"/>
            </w:pPr>
            <w:r w:rsidRPr="0040053F">
              <w:t>53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B1A49EE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4A930195" w14:textId="77777777" w:rsidR="0040053F" w:rsidRPr="0040053F" w:rsidRDefault="0040053F" w:rsidP="000E0134">
            <w:pPr>
              <w:jc w:val="center"/>
            </w:pPr>
            <w:r w:rsidRPr="0040053F">
              <w:t>11</w:t>
            </w:r>
          </w:p>
        </w:tc>
      </w:tr>
      <w:tr w:rsidR="0040053F" w:rsidRPr="0040053F" w14:paraId="7D0F524E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04431899" w14:textId="77777777" w:rsidR="0040053F" w:rsidRPr="0040053F" w:rsidRDefault="0040053F" w:rsidP="000E0134">
            <w:pPr>
              <w:jc w:val="center"/>
            </w:pPr>
            <w:proofErr w:type="spellStart"/>
            <w:r w:rsidRPr="0040053F">
              <w:rPr>
                <w:i/>
              </w:rPr>
              <w:t>desiccated</w:t>
            </w:r>
            <w:proofErr w:type="spellEnd"/>
          </w:p>
        </w:tc>
        <w:tc>
          <w:tcPr>
            <w:tcW w:w="778" w:type="dxa"/>
            <w:vAlign w:val="center"/>
          </w:tcPr>
          <w:p w14:paraId="1D134D39" w14:textId="77777777" w:rsidR="0040053F" w:rsidRPr="0040053F" w:rsidRDefault="0040053F" w:rsidP="000E0134">
            <w:pPr>
              <w:jc w:val="center"/>
            </w:pPr>
            <w:r w:rsidRPr="0040053F">
              <w:t>3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08863A8F" w14:textId="77777777" w:rsidR="0040053F" w:rsidRPr="0040053F" w:rsidRDefault="0040053F" w:rsidP="000E0134">
            <w:pPr>
              <w:jc w:val="center"/>
            </w:pPr>
            <w:r w:rsidRPr="0040053F">
              <w:t>6</w:t>
            </w:r>
          </w:p>
        </w:tc>
        <w:tc>
          <w:tcPr>
            <w:tcW w:w="714" w:type="dxa"/>
            <w:vAlign w:val="center"/>
          </w:tcPr>
          <w:p w14:paraId="208131EE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176530DC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201020A5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25C120AD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</w:tr>
    </w:tbl>
    <w:p w14:paraId="4FD562C9" w14:textId="77777777" w:rsidR="0040053F" w:rsidRPr="0040053F" w:rsidRDefault="0040053F" w:rsidP="0040053F">
      <w:pPr>
        <w:spacing w:before="240" w:line="360" w:lineRule="auto"/>
        <w:ind w:firstLine="567"/>
        <w:jc w:val="center"/>
      </w:pPr>
      <w:r w:rsidRPr="0040053F">
        <w:t xml:space="preserve">Вхождения из COCA – белый, из </w:t>
      </w:r>
      <w:proofErr w:type="spellStart"/>
      <w:r w:rsidRPr="0040053F">
        <w:t>Sketch</w:t>
      </w:r>
      <w:proofErr w:type="spellEnd"/>
      <w:r w:rsidRPr="0040053F">
        <w:t xml:space="preserve"> </w:t>
      </w:r>
      <w:proofErr w:type="spellStart"/>
      <w:r w:rsidRPr="0040053F">
        <w:t>Engine</w:t>
      </w:r>
      <w:proofErr w:type="spellEnd"/>
      <w:r w:rsidRPr="0040053F">
        <w:t xml:space="preserve"> – </w:t>
      </w:r>
      <w:r w:rsidRPr="0040053F">
        <w:rPr>
          <w:highlight w:val="lightGray"/>
        </w:rPr>
        <w:t>серый</w:t>
      </w:r>
    </w:p>
    <w:p w14:paraId="483B9AF3" w14:textId="77777777" w:rsidR="0040053F" w:rsidRPr="0040053F" w:rsidRDefault="0040053F" w:rsidP="0040053F">
      <w:pPr>
        <w:spacing w:line="360" w:lineRule="auto"/>
      </w:pPr>
      <w:r w:rsidRPr="0040053F">
        <w:t xml:space="preserve">Концепт ‘климат, погода’ может описываться следующими прилагательными: </w:t>
      </w:r>
      <w:proofErr w:type="spellStart"/>
      <w:r w:rsidRPr="0040053F">
        <w:rPr>
          <w:i/>
        </w:rPr>
        <w:t>dry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arid</w:t>
      </w:r>
      <w:proofErr w:type="spellEnd"/>
      <w:r w:rsidRPr="0040053F">
        <w:t xml:space="preserve"> и </w:t>
      </w:r>
      <w:proofErr w:type="spellStart"/>
      <w:r w:rsidRPr="0040053F">
        <w:rPr>
          <w:i/>
        </w:rPr>
        <w:t>roughty</w:t>
      </w:r>
      <w:proofErr w:type="spellEnd"/>
      <w:r w:rsidRPr="0040053F">
        <w:t xml:space="preserve">. Как выяснилось, </w:t>
      </w:r>
      <w:r w:rsidRPr="0040053F">
        <w:rPr>
          <w:i/>
          <w:lang w:val="en-US"/>
        </w:rPr>
        <w:t>dry</w:t>
      </w:r>
      <w:r w:rsidRPr="0040053F">
        <w:t xml:space="preserve"> лучше сочетается с существительными со значением ‘время года, климат, погода’, чем </w:t>
      </w:r>
      <w:proofErr w:type="spellStart"/>
      <w:r w:rsidRPr="0040053F">
        <w:rPr>
          <w:i/>
        </w:rPr>
        <w:t>roughty</w:t>
      </w:r>
      <w:proofErr w:type="spellEnd"/>
      <w:r w:rsidRPr="0040053F">
        <w:t xml:space="preserve">, которое, в свою очередь, чаще встречается в контекстах, относящихся к данной группе, чем </w:t>
      </w:r>
      <w:r w:rsidRPr="0040053F">
        <w:rPr>
          <w:i/>
          <w:lang w:val="en-US"/>
        </w:rPr>
        <w:t>arid</w:t>
      </w:r>
      <w:r w:rsidRPr="0040053F">
        <w:t xml:space="preserve"> (см. Таблицу </w:t>
      </w:r>
      <w:r w:rsidRPr="0040053F">
        <w:rPr>
          <w:lang w:val="en-US"/>
        </w:rPr>
        <w:t>X</w:t>
      </w:r>
      <w:r w:rsidRPr="0040053F">
        <w:t>).</w:t>
      </w:r>
    </w:p>
    <w:p w14:paraId="31B445A1" w14:textId="77777777" w:rsidR="0040053F" w:rsidRPr="0040053F" w:rsidRDefault="0040053F" w:rsidP="0040053F">
      <w:pPr>
        <w:spacing w:before="240" w:after="60"/>
      </w:pPr>
      <w:r w:rsidRPr="0040053F">
        <w:lastRenderedPageBreak/>
        <w:t xml:space="preserve">Таблица X. Число вхождений словосочетаний «‘сухой’ + ‘климат, погода, время’» в COCA и в </w:t>
      </w:r>
      <w:proofErr w:type="spellStart"/>
      <w:r w:rsidRPr="0040053F">
        <w:t>Sketch</w:t>
      </w:r>
      <w:proofErr w:type="spellEnd"/>
      <w:r w:rsidRPr="0040053F">
        <w:t xml:space="preserve"> </w:t>
      </w:r>
      <w:proofErr w:type="spellStart"/>
      <w:r w:rsidRPr="0040053F">
        <w:t>Engine</w:t>
      </w:r>
      <w:proofErr w:type="spellEnd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778"/>
        <w:gridCol w:w="778"/>
        <w:gridCol w:w="714"/>
        <w:gridCol w:w="842"/>
        <w:gridCol w:w="779"/>
        <w:gridCol w:w="778"/>
      </w:tblGrid>
      <w:tr w:rsidR="0040053F" w:rsidRPr="0040053F" w14:paraId="2A04306A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6BDFF3CC" w14:textId="77777777" w:rsidR="0040053F" w:rsidRPr="0040053F" w:rsidRDefault="0040053F" w:rsidP="000E0134">
            <w:pPr>
              <w:jc w:val="center"/>
            </w:pPr>
          </w:p>
        </w:tc>
        <w:tc>
          <w:tcPr>
            <w:tcW w:w="1556" w:type="dxa"/>
            <w:gridSpan w:val="2"/>
            <w:vAlign w:val="center"/>
          </w:tcPr>
          <w:p w14:paraId="0998CFCD" w14:textId="77777777" w:rsidR="0040053F" w:rsidRPr="0040053F" w:rsidRDefault="0040053F" w:rsidP="000E0134">
            <w:pPr>
              <w:jc w:val="center"/>
              <w:rPr>
                <w:i/>
                <w:lang w:val="en-US"/>
              </w:rPr>
            </w:pPr>
            <w:r w:rsidRPr="0040053F">
              <w:rPr>
                <w:i/>
                <w:lang w:val="en-US"/>
              </w:rPr>
              <w:t>climate</w:t>
            </w:r>
          </w:p>
        </w:tc>
        <w:tc>
          <w:tcPr>
            <w:tcW w:w="1556" w:type="dxa"/>
            <w:gridSpan w:val="2"/>
            <w:vAlign w:val="center"/>
          </w:tcPr>
          <w:p w14:paraId="46689429" w14:textId="77777777" w:rsidR="0040053F" w:rsidRPr="0040053F" w:rsidRDefault="0040053F" w:rsidP="000E0134">
            <w:pPr>
              <w:jc w:val="center"/>
              <w:rPr>
                <w:i/>
              </w:rPr>
            </w:pPr>
            <w:proofErr w:type="spellStart"/>
            <w:r w:rsidRPr="0040053F">
              <w:rPr>
                <w:i/>
              </w:rPr>
              <w:t>weather</w:t>
            </w:r>
            <w:proofErr w:type="spellEnd"/>
          </w:p>
        </w:tc>
        <w:tc>
          <w:tcPr>
            <w:tcW w:w="1557" w:type="dxa"/>
            <w:gridSpan w:val="2"/>
            <w:vAlign w:val="center"/>
          </w:tcPr>
          <w:p w14:paraId="3508B493" w14:textId="77777777" w:rsidR="0040053F" w:rsidRPr="0040053F" w:rsidRDefault="0040053F" w:rsidP="000E0134">
            <w:pPr>
              <w:jc w:val="center"/>
              <w:rPr>
                <w:i/>
              </w:rPr>
            </w:pPr>
            <w:proofErr w:type="spellStart"/>
            <w:r w:rsidRPr="0040053F">
              <w:rPr>
                <w:i/>
              </w:rPr>
              <w:t>autumn</w:t>
            </w:r>
            <w:proofErr w:type="spellEnd"/>
          </w:p>
        </w:tc>
      </w:tr>
      <w:tr w:rsidR="0040053F" w:rsidRPr="0040053F" w14:paraId="5D39579A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7DC21125" w14:textId="77777777" w:rsidR="0040053F" w:rsidRPr="0040053F" w:rsidRDefault="0040053F" w:rsidP="000E0134">
            <w:pPr>
              <w:jc w:val="center"/>
            </w:pPr>
            <w:proofErr w:type="spellStart"/>
            <w:r w:rsidRPr="0040053F">
              <w:rPr>
                <w:i/>
              </w:rPr>
              <w:t>dry</w:t>
            </w:r>
            <w:proofErr w:type="spellEnd"/>
          </w:p>
        </w:tc>
        <w:tc>
          <w:tcPr>
            <w:tcW w:w="778" w:type="dxa"/>
            <w:vAlign w:val="center"/>
          </w:tcPr>
          <w:p w14:paraId="1918B2F4" w14:textId="77777777" w:rsidR="0040053F" w:rsidRPr="0040053F" w:rsidRDefault="0040053F" w:rsidP="000E0134">
            <w:pPr>
              <w:jc w:val="center"/>
            </w:pPr>
            <w:r w:rsidRPr="0040053F">
              <w:t>66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6395ED84" w14:textId="77777777" w:rsidR="0040053F" w:rsidRPr="0040053F" w:rsidRDefault="0040053F" w:rsidP="000E0134">
            <w:pPr>
              <w:jc w:val="center"/>
            </w:pPr>
            <w:r w:rsidRPr="0040053F">
              <w:t>2683</w:t>
            </w:r>
          </w:p>
        </w:tc>
        <w:tc>
          <w:tcPr>
            <w:tcW w:w="714" w:type="dxa"/>
            <w:vAlign w:val="center"/>
          </w:tcPr>
          <w:p w14:paraId="09C5C79C" w14:textId="77777777" w:rsidR="0040053F" w:rsidRPr="0040053F" w:rsidRDefault="0040053F" w:rsidP="000E0134">
            <w:pPr>
              <w:jc w:val="center"/>
            </w:pPr>
            <w:r w:rsidRPr="0040053F">
              <w:t>218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0387594F" w14:textId="77777777" w:rsidR="0040053F" w:rsidRPr="0040053F" w:rsidRDefault="0040053F" w:rsidP="000E0134">
            <w:pPr>
              <w:jc w:val="center"/>
            </w:pPr>
            <w:r w:rsidRPr="0040053F">
              <w:t>4727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7A79D090" w14:textId="77777777" w:rsidR="0040053F" w:rsidRPr="0040053F" w:rsidRDefault="0040053F" w:rsidP="000E0134">
            <w:pPr>
              <w:jc w:val="center"/>
            </w:pPr>
            <w:r w:rsidRPr="0040053F">
              <w:t>11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2E430C3D" w14:textId="77777777" w:rsidR="0040053F" w:rsidRPr="0040053F" w:rsidRDefault="0040053F" w:rsidP="000E0134">
            <w:pPr>
              <w:jc w:val="center"/>
            </w:pPr>
            <w:r w:rsidRPr="0040053F">
              <w:t>137</w:t>
            </w:r>
          </w:p>
        </w:tc>
      </w:tr>
      <w:tr w:rsidR="0040053F" w:rsidRPr="0040053F" w14:paraId="79D5E7CC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7BE287CF" w14:textId="77777777" w:rsidR="0040053F" w:rsidRPr="0040053F" w:rsidRDefault="0040053F" w:rsidP="000E0134">
            <w:pPr>
              <w:jc w:val="center"/>
              <w:rPr>
                <w:lang w:val="en-US"/>
              </w:rPr>
            </w:pPr>
            <w:proofErr w:type="spellStart"/>
            <w:r w:rsidRPr="0040053F">
              <w:rPr>
                <w:i/>
              </w:rPr>
              <w:t>roughty</w:t>
            </w:r>
            <w:proofErr w:type="spellEnd"/>
          </w:p>
        </w:tc>
        <w:tc>
          <w:tcPr>
            <w:tcW w:w="778" w:type="dxa"/>
            <w:vAlign w:val="center"/>
          </w:tcPr>
          <w:p w14:paraId="3C80FA60" w14:textId="77777777" w:rsidR="0040053F" w:rsidRPr="0040053F" w:rsidRDefault="0040053F" w:rsidP="000E0134">
            <w:pPr>
              <w:jc w:val="center"/>
            </w:pPr>
            <w:r w:rsidRPr="0040053F">
              <w:t>32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3B11F730" w14:textId="77777777" w:rsidR="0040053F" w:rsidRPr="0040053F" w:rsidRDefault="0040053F" w:rsidP="000E0134">
            <w:pPr>
              <w:jc w:val="center"/>
            </w:pPr>
            <w:r w:rsidRPr="0040053F">
              <w:t>950</w:t>
            </w:r>
          </w:p>
        </w:tc>
        <w:tc>
          <w:tcPr>
            <w:tcW w:w="714" w:type="dxa"/>
            <w:vAlign w:val="center"/>
          </w:tcPr>
          <w:p w14:paraId="3B44BCC3" w14:textId="77777777" w:rsidR="0040053F" w:rsidRPr="0040053F" w:rsidRDefault="0040053F" w:rsidP="000E0134">
            <w:pPr>
              <w:jc w:val="center"/>
            </w:pPr>
            <w:r w:rsidRPr="0040053F">
              <w:t>2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570A53E3" w14:textId="77777777" w:rsidR="0040053F" w:rsidRPr="0040053F" w:rsidRDefault="0040053F" w:rsidP="000E0134">
            <w:pPr>
              <w:jc w:val="center"/>
              <w:rPr>
                <w:lang w:val="en-US"/>
              </w:rPr>
            </w:pPr>
            <w:r w:rsidRPr="0040053F">
              <w:rPr>
                <w:lang w:val="en-US"/>
              </w:rPr>
              <w:t>40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2411D82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5715C93C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</w:tr>
      <w:tr w:rsidR="0040053F" w:rsidRPr="0040053F" w14:paraId="1A858EF8" w14:textId="77777777" w:rsidTr="000E0134">
        <w:trPr>
          <w:trHeight w:val="397"/>
          <w:jc w:val="center"/>
        </w:trPr>
        <w:tc>
          <w:tcPr>
            <w:tcW w:w="1556" w:type="dxa"/>
            <w:vAlign w:val="center"/>
          </w:tcPr>
          <w:p w14:paraId="1E2A779F" w14:textId="77777777" w:rsidR="0040053F" w:rsidRPr="0040053F" w:rsidRDefault="0040053F" w:rsidP="000E0134">
            <w:pPr>
              <w:jc w:val="center"/>
            </w:pPr>
            <w:proofErr w:type="spellStart"/>
            <w:r w:rsidRPr="0040053F">
              <w:rPr>
                <w:i/>
              </w:rPr>
              <w:t>arid</w:t>
            </w:r>
            <w:proofErr w:type="spellEnd"/>
          </w:p>
        </w:tc>
        <w:tc>
          <w:tcPr>
            <w:tcW w:w="778" w:type="dxa"/>
            <w:vAlign w:val="center"/>
          </w:tcPr>
          <w:p w14:paraId="5E3BC1A3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358070DE" w14:textId="77777777" w:rsidR="0040053F" w:rsidRPr="0040053F" w:rsidRDefault="0040053F" w:rsidP="000E0134">
            <w:pPr>
              <w:jc w:val="center"/>
            </w:pPr>
            <w:r w:rsidRPr="0040053F">
              <w:t>3</w:t>
            </w:r>
          </w:p>
        </w:tc>
        <w:tc>
          <w:tcPr>
            <w:tcW w:w="714" w:type="dxa"/>
            <w:vAlign w:val="center"/>
          </w:tcPr>
          <w:p w14:paraId="1B76C8A5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842" w:type="dxa"/>
            <w:shd w:val="clear" w:color="auto" w:fill="BFBFBF" w:themeFill="background1" w:themeFillShade="BF"/>
            <w:vAlign w:val="center"/>
          </w:tcPr>
          <w:p w14:paraId="36FC2D2C" w14:textId="77777777" w:rsidR="0040053F" w:rsidRPr="0040053F" w:rsidRDefault="0040053F" w:rsidP="000E0134">
            <w:pPr>
              <w:jc w:val="center"/>
            </w:pPr>
            <w:r w:rsidRPr="0040053F">
              <w:t>4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035DB28D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3C977C3A" w14:textId="77777777" w:rsidR="0040053F" w:rsidRPr="0040053F" w:rsidRDefault="0040053F" w:rsidP="000E0134">
            <w:pPr>
              <w:jc w:val="center"/>
            </w:pPr>
            <w:r w:rsidRPr="0040053F">
              <w:t>0</w:t>
            </w:r>
          </w:p>
        </w:tc>
      </w:tr>
    </w:tbl>
    <w:p w14:paraId="10CA8807" w14:textId="77777777" w:rsidR="0040053F" w:rsidRPr="0040053F" w:rsidRDefault="0040053F" w:rsidP="0040053F">
      <w:pPr>
        <w:spacing w:before="240" w:line="360" w:lineRule="auto"/>
        <w:ind w:firstLine="567"/>
        <w:jc w:val="center"/>
      </w:pPr>
      <w:r w:rsidRPr="0040053F">
        <w:t xml:space="preserve">Вхождения из COCA – белый, из </w:t>
      </w:r>
      <w:proofErr w:type="spellStart"/>
      <w:r w:rsidRPr="0040053F">
        <w:t>Sketch</w:t>
      </w:r>
      <w:proofErr w:type="spellEnd"/>
      <w:r w:rsidRPr="0040053F">
        <w:t xml:space="preserve"> </w:t>
      </w:r>
      <w:proofErr w:type="spellStart"/>
      <w:r w:rsidRPr="0040053F">
        <w:t>Engine</w:t>
      </w:r>
      <w:proofErr w:type="spellEnd"/>
      <w:r w:rsidRPr="0040053F">
        <w:t xml:space="preserve"> – </w:t>
      </w:r>
      <w:r w:rsidRPr="0040053F">
        <w:rPr>
          <w:highlight w:val="lightGray"/>
        </w:rPr>
        <w:t>серый</w:t>
      </w:r>
    </w:p>
    <w:p w14:paraId="44D13668" w14:textId="77777777" w:rsidR="0040053F" w:rsidRPr="0040053F" w:rsidRDefault="0040053F" w:rsidP="0040053F">
      <w:pPr>
        <w:spacing w:line="360" w:lineRule="auto"/>
      </w:pPr>
      <w:r w:rsidRPr="0040053F">
        <w:t xml:space="preserve">Фреймовая анкета, показала, что практически во всех ситуациях носитель выбирал нейтральное слово </w:t>
      </w:r>
      <w:r w:rsidRPr="0040053F">
        <w:rPr>
          <w:i/>
          <w:lang w:val="en-US"/>
        </w:rPr>
        <w:t>dry</w:t>
      </w:r>
      <w:r w:rsidRPr="0040053F">
        <w:t xml:space="preserve">, однако на некоторые вопросы информанты систематически указывали другое прилагательное. Например, в предложении (24) – стимул на </w:t>
      </w:r>
      <w:proofErr w:type="spellStart"/>
      <w:r w:rsidRPr="0040053F">
        <w:t>микрофрейм</w:t>
      </w:r>
      <w:proofErr w:type="spellEnd"/>
      <w:r w:rsidRPr="0040053F">
        <w:t xml:space="preserve"> ‘омертвевший’ – 8 из 9 человек выбрали лексему </w:t>
      </w:r>
      <w:r w:rsidRPr="0040053F">
        <w:rPr>
          <w:i/>
          <w:lang w:val="en-US"/>
        </w:rPr>
        <w:t>dead</w:t>
      </w:r>
      <w:r w:rsidRPr="0040053F">
        <w:t>:</w:t>
      </w:r>
    </w:p>
    <w:p w14:paraId="292100A9" w14:textId="77777777" w:rsidR="0040053F" w:rsidRPr="0040053F" w:rsidRDefault="0040053F" w:rsidP="00DF791B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en-US"/>
        </w:rPr>
      </w:pPr>
      <w:r w:rsidRPr="0040053F">
        <w:rPr>
          <w:rFonts w:ascii="Times New Roman" w:hAnsi="Times New Roman"/>
          <w:i/>
          <w:lang w:val="en-US"/>
        </w:rPr>
        <w:t>We have not aired or cleaned the room yet, that’s why there are _____</w:t>
      </w:r>
      <w:r w:rsidRPr="0040053F">
        <w:rPr>
          <w:rFonts w:ascii="Times New Roman" w:hAnsi="Times New Roman"/>
          <w:b/>
          <w:i/>
          <w:lang w:val="en-US"/>
        </w:rPr>
        <w:t>dead</w:t>
      </w:r>
      <w:r w:rsidRPr="0040053F">
        <w:rPr>
          <w:rFonts w:ascii="Times New Roman" w:hAnsi="Times New Roman"/>
          <w:i/>
          <w:lang w:val="en-US"/>
        </w:rPr>
        <w:t>_____ flies lying everywhere.</w:t>
      </w:r>
    </w:p>
    <w:p w14:paraId="722314CE" w14:textId="77777777" w:rsidR="0040053F" w:rsidRPr="0040053F" w:rsidRDefault="0040053F" w:rsidP="0040053F">
      <w:pPr>
        <w:spacing w:line="360" w:lineRule="auto"/>
      </w:pPr>
      <w:r w:rsidRPr="0040053F">
        <w:t xml:space="preserve">Корпус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дал результат, отличающийся от полученного с помощью информантов: 282 вхождения у выражения </w:t>
      </w:r>
      <w:proofErr w:type="spellStart"/>
      <w:r w:rsidRPr="0040053F">
        <w:rPr>
          <w:i/>
        </w:rPr>
        <w:t>dead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flies</w:t>
      </w:r>
      <w:proofErr w:type="spellEnd"/>
      <w:r w:rsidRPr="0040053F">
        <w:t xml:space="preserve"> и 1189 –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flies</w:t>
      </w:r>
      <w:proofErr w:type="spellEnd"/>
      <w:r w:rsidRPr="0040053F">
        <w:t>. На стимул (25), также относящийся к концепту ‘омертвевший’, 6 из 9 носителей языка ответили «</w:t>
      </w:r>
      <w:r w:rsidRPr="0040053F">
        <w:rPr>
          <w:i/>
          <w:lang w:val="en-US"/>
        </w:rPr>
        <w:t>dry</w:t>
      </w:r>
      <w:r w:rsidRPr="0040053F">
        <w:t>», 2 – «</w:t>
      </w:r>
      <w:r w:rsidRPr="0040053F">
        <w:rPr>
          <w:i/>
          <w:lang w:val="en-US"/>
        </w:rPr>
        <w:t>dried</w:t>
      </w:r>
      <w:r w:rsidRPr="0040053F">
        <w:t>», 1 – «</w:t>
      </w:r>
      <w:proofErr w:type="spellStart"/>
      <w:r w:rsidRPr="0040053F">
        <w:rPr>
          <w:i/>
        </w:rPr>
        <w:t>dehydrated</w:t>
      </w:r>
      <w:proofErr w:type="spellEnd"/>
      <w:r w:rsidRPr="0040053F">
        <w:t>» ‘обезвоженный’:</w:t>
      </w:r>
    </w:p>
    <w:p w14:paraId="46E212A1" w14:textId="77777777" w:rsidR="0040053F" w:rsidRPr="0040053F" w:rsidRDefault="0040053F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en-US"/>
        </w:rPr>
      </w:pPr>
      <w:r w:rsidRPr="0040053F">
        <w:rPr>
          <w:rFonts w:ascii="Times New Roman" w:hAnsi="Times New Roman"/>
          <w:i/>
          <w:lang w:val="en-US"/>
        </w:rPr>
        <w:t>I don’t need fresh raspberries for a pie, I have got some _____</w:t>
      </w:r>
      <w:r w:rsidRPr="0040053F">
        <w:rPr>
          <w:rFonts w:ascii="Times New Roman" w:hAnsi="Times New Roman"/>
          <w:b/>
          <w:i/>
          <w:lang w:val="en-US"/>
        </w:rPr>
        <w:t>dry / dried / dehydrated</w:t>
      </w:r>
      <w:r w:rsidRPr="0040053F">
        <w:rPr>
          <w:rFonts w:ascii="Times New Roman" w:hAnsi="Times New Roman"/>
          <w:i/>
          <w:lang w:val="en-US"/>
        </w:rPr>
        <w:t>_____ berries, which I will soak in water.</w:t>
      </w:r>
    </w:p>
    <w:p w14:paraId="69F184A0" w14:textId="77777777" w:rsidR="0040053F" w:rsidRPr="0040053F" w:rsidRDefault="0040053F" w:rsidP="0040053F">
      <w:pPr>
        <w:spacing w:line="360" w:lineRule="auto"/>
      </w:pPr>
      <w:r w:rsidRPr="0040053F">
        <w:t xml:space="preserve">Такое распределение подтвердилось данными, полученными из корпуса: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berries</w:t>
      </w:r>
      <w:r w:rsidRPr="0040053F">
        <w:t xml:space="preserve"> (469 вхождений)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  <w:lang w:val="en-US"/>
        </w:rPr>
        <w:t>dried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berries</w:t>
      </w:r>
      <w:r w:rsidRPr="0040053F">
        <w:t xml:space="preserve"> (425) </w:t>
      </w:r>
      <w:r w:rsidRPr="0040053F">
        <w:rPr>
          <w:lang w:val="en-US"/>
        </w:rPr>
        <w:t>vs</w:t>
      </w:r>
      <w:r w:rsidRPr="0040053F">
        <w:t xml:space="preserve"> </w:t>
      </w:r>
      <w:r w:rsidRPr="0040053F">
        <w:rPr>
          <w:i/>
          <w:lang w:val="en-US"/>
        </w:rPr>
        <w:t>dehydrated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berries</w:t>
      </w:r>
      <w:r w:rsidRPr="0040053F">
        <w:t xml:space="preserve"> (22).</w:t>
      </w:r>
    </w:p>
    <w:p w14:paraId="7179DBAB" w14:textId="77777777" w:rsidR="0040053F" w:rsidRPr="0040053F" w:rsidRDefault="0040053F" w:rsidP="0040053F">
      <w:pPr>
        <w:spacing w:line="360" w:lineRule="auto"/>
        <w:ind w:firstLine="567"/>
      </w:pPr>
      <w:r w:rsidRPr="0040053F">
        <w:t xml:space="preserve">В английском, как и в русском языке, слово </w:t>
      </w:r>
      <w:r w:rsidRPr="0040053F">
        <w:rPr>
          <w:i/>
          <w:lang w:val="en-US"/>
        </w:rPr>
        <w:t>dry</w:t>
      </w:r>
      <w:r w:rsidRPr="0040053F">
        <w:t xml:space="preserve"> подверглось разным семантическим переходам. У данной лексемы в анализируемом в этом разделе языке не было засвидетельствовано употребления в значении ‘худой’ (ср. в русск. </w:t>
      </w:r>
      <w:r w:rsidRPr="0040053F">
        <w:rPr>
          <w:i/>
        </w:rPr>
        <w:t>сухой старик</w:t>
      </w:r>
      <w:r w:rsidRPr="0040053F">
        <w:t xml:space="preserve">, </w:t>
      </w:r>
      <w:r w:rsidRPr="0040053F">
        <w:rPr>
          <w:i/>
        </w:rPr>
        <w:t>сухие длинные ноги</w:t>
      </w:r>
      <w:r w:rsidRPr="0040053F">
        <w:t xml:space="preserve">). Интересно, что в английском </w:t>
      </w:r>
      <w:r w:rsidRPr="0040053F">
        <w:rPr>
          <w:i/>
          <w:lang w:val="en-US"/>
        </w:rPr>
        <w:t>dry</w:t>
      </w:r>
      <w:r w:rsidRPr="0040053F">
        <w:t xml:space="preserve"> не употребляется с существительными, называющими людей, для передачи смысла ‘основывающийся на науке, лишённый чуткости человек’ *</w:t>
      </w:r>
      <w:r w:rsidRPr="0040053F">
        <w:rPr>
          <w:lang w:val="en-US"/>
        </w:rPr>
        <w:t>dry</w:t>
      </w:r>
      <w:r w:rsidRPr="0040053F">
        <w:t xml:space="preserve"> </w:t>
      </w:r>
      <w:r w:rsidRPr="0040053F">
        <w:rPr>
          <w:lang w:val="en-US"/>
        </w:rPr>
        <w:t>scientist</w:t>
      </w:r>
      <w:r w:rsidRPr="0040053F">
        <w:t>, *</w:t>
      </w:r>
      <w:r w:rsidRPr="0040053F">
        <w:rPr>
          <w:lang w:val="en-US"/>
        </w:rPr>
        <w:t>dry</w:t>
      </w:r>
      <w:r w:rsidRPr="0040053F">
        <w:t xml:space="preserve"> </w:t>
      </w:r>
      <w:r w:rsidRPr="0040053F">
        <w:rPr>
          <w:lang w:val="en-US"/>
        </w:rPr>
        <w:t>logician</w:t>
      </w:r>
      <w:r w:rsidRPr="0040053F">
        <w:t xml:space="preserve">, но сочетается с объектами, относящиеся к таким людям или созданными без излишеств, например,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proofErr w:type="spellStart"/>
      <w:r w:rsidRPr="0040053F">
        <w:rPr>
          <w:i/>
          <w:lang w:val="en-US"/>
        </w:rPr>
        <w:t>humour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facts</w:t>
      </w:r>
      <w:proofErr w:type="spellEnd"/>
      <w:r w:rsidRPr="0040053F">
        <w:t xml:space="preserve">, </w:t>
      </w:r>
      <w:proofErr w:type="spellStart"/>
      <w:r w:rsidRPr="0040053F">
        <w:rPr>
          <w:i/>
        </w:rPr>
        <w:t>dry</w:t>
      </w:r>
      <w:proofErr w:type="spellEnd"/>
      <w:r w:rsidRPr="0040053F">
        <w:rPr>
          <w:i/>
        </w:rPr>
        <w:t xml:space="preserve"> </w:t>
      </w:r>
      <w:proofErr w:type="spellStart"/>
      <w:r w:rsidRPr="0040053F">
        <w:rPr>
          <w:i/>
        </w:rPr>
        <w:t>table</w:t>
      </w:r>
      <w:proofErr w:type="spellEnd"/>
      <w:r w:rsidRPr="0040053F">
        <w:t xml:space="preserve">. Как и в русском данные выражения созданы метафорическим переходом (отсудив жидкости </w:t>
      </w:r>
      <w:r w:rsidRPr="0040053F">
        <w:sym w:font="Wingdings" w:char="F0E0"/>
      </w:r>
      <w:r w:rsidRPr="0040053F">
        <w:t xml:space="preserve"> отсутствие чего-либо). К такому типу сдвига можно отнести </w:t>
      </w:r>
      <w:r w:rsidRPr="000A56DA">
        <w:rPr>
          <w:i/>
          <w:lang w:val="en-US"/>
        </w:rPr>
        <w:t>dry</w:t>
      </w:r>
      <w:r w:rsidRPr="0040053F">
        <w:t xml:space="preserve"> ‘</w:t>
      </w:r>
      <w:r w:rsidRPr="0040053F">
        <w:rPr>
          <w:lang w:val="en-US"/>
        </w:rPr>
        <w:t>c</w:t>
      </w:r>
      <w:r w:rsidRPr="0040053F">
        <w:t xml:space="preserve">кучный’ (то есть без интересных элементов), например,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talk</w:t>
      </w:r>
      <w:r w:rsidRPr="0040053F">
        <w:t xml:space="preserve"> (ср. в русск. </w:t>
      </w:r>
      <w:r w:rsidRPr="0040053F">
        <w:rPr>
          <w:i/>
        </w:rPr>
        <w:t>сухое занятие</w:t>
      </w:r>
      <w:r w:rsidRPr="0040053F">
        <w:t>):</w:t>
      </w:r>
    </w:p>
    <w:p w14:paraId="6AED1E63" w14:textId="77777777" w:rsidR="0040053F" w:rsidRPr="0040053F" w:rsidRDefault="0040053F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en-US"/>
        </w:rPr>
      </w:pPr>
      <w:r w:rsidRPr="0040053F">
        <w:rPr>
          <w:rFonts w:ascii="Times New Roman" w:hAnsi="Times New Roman"/>
          <w:i/>
          <w:lang w:val="en-US"/>
        </w:rPr>
        <w:lastRenderedPageBreak/>
        <w:t xml:space="preserve">He gave a </w:t>
      </w:r>
      <w:r w:rsidRPr="0040053F">
        <w:rPr>
          <w:rFonts w:ascii="Times New Roman" w:hAnsi="Times New Roman"/>
          <w:b/>
          <w:i/>
          <w:lang w:val="en-US"/>
        </w:rPr>
        <w:t>dry talk</w:t>
      </w:r>
      <w:r w:rsidRPr="0040053F">
        <w:rPr>
          <w:rFonts w:ascii="Times New Roman" w:hAnsi="Times New Roman"/>
          <w:i/>
          <w:lang w:val="en-US"/>
        </w:rPr>
        <w:t xml:space="preserve"> on the development of the creeds. </w:t>
      </w:r>
      <w:r w:rsidRPr="0040053F">
        <w:rPr>
          <w:rFonts w:ascii="Times New Roman" w:hAnsi="Times New Roman"/>
          <w:lang w:val="en-US"/>
        </w:rPr>
        <w:t>[http://www.firstpaloalto.com/olmsteadsermons.shtml]</w:t>
      </w:r>
    </w:p>
    <w:p w14:paraId="25B3B221" w14:textId="77777777" w:rsidR="0040053F" w:rsidRPr="0040053F" w:rsidRDefault="0040053F" w:rsidP="0040053F">
      <w:pPr>
        <w:spacing w:line="360" w:lineRule="auto"/>
        <w:ind w:firstLine="567"/>
      </w:pPr>
      <w:r w:rsidRPr="0040053F">
        <w:t>Нами были обнаружена другая метафора, которая также отмечались в разделе про русский язык. С помощью анализируемого прилагательного носители описывают звук, лишенный мелодичности, певучести, мягкости:</w:t>
      </w:r>
    </w:p>
    <w:p w14:paraId="79C560B2" w14:textId="77777777" w:rsidR="0040053F" w:rsidRPr="0040053F" w:rsidRDefault="0040053F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en-US"/>
        </w:rPr>
      </w:pPr>
      <w:r w:rsidRPr="0040053F">
        <w:rPr>
          <w:rFonts w:ascii="Times New Roman" w:hAnsi="Times New Roman"/>
          <w:i/>
          <w:lang w:val="en-US"/>
        </w:rPr>
        <w:t xml:space="preserve">Their wings made </w:t>
      </w:r>
      <w:r w:rsidRPr="0040053F">
        <w:rPr>
          <w:rFonts w:ascii="Times New Roman" w:hAnsi="Times New Roman"/>
          <w:b/>
          <w:i/>
          <w:lang w:val="en-US"/>
        </w:rPr>
        <w:t xml:space="preserve">dry sounds </w:t>
      </w:r>
      <w:r w:rsidRPr="0040053F">
        <w:rPr>
          <w:rFonts w:ascii="Times New Roman" w:hAnsi="Times New Roman"/>
          <w:i/>
          <w:lang w:val="en-US"/>
        </w:rPr>
        <w:t xml:space="preserve">as they eagerly flapped about and feasted. </w:t>
      </w:r>
      <w:r w:rsidRPr="0040053F">
        <w:rPr>
          <w:rFonts w:ascii="Times New Roman" w:hAnsi="Times New Roman"/>
          <w:lang w:val="en-US"/>
        </w:rPr>
        <w:t>[http://www.nottasha.com/shores2.htm]</w:t>
      </w:r>
    </w:p>
    <w:p w14:paraId="241B7C29" w14:textId="77777777" w:rsidR="0040053F" w:rsidRPr="0040053F" w:rsidRDefault="0040053F" w:rsidP="0040053F">
      <w:pPr>
        <w:spacing w:line="360" w:lineRule="auto"/>
        <w:ind w:firstLine="567"/>
      </w:pPr>
      <w:r w:rsidRPr="0040053F">
        <w:t xml:space="preserve">В английском языке существует немалое количество идиом со словом </w:t>
      </w:r>
      <w:r w:rsidRPr="0040053F">
        <w:rPr>
          <w:i/>
          <w:lang w:val="en-US"/>
        </w:rPr>
        <w:t>dry</w:t>
      </w:r>
      <w:r w:rsidRPr="0040053F">
        <w:t>, которые содержат в себе идею отсутствия. Словарная статья в (</w:t>
      </w:r>
      <w:r w:rsidRPr="0040053F">
        <w:rPr>
          <w:lang w:val="en-US"/>
        </w:rPr>
        <w:t>McIntosh</w:t>
      </w:r>
      <w:r w:rsidRPr="0040053F">
        <w:t xml:space="preserve"> 2013) предлагает устойчивое выражение </w:t>
      </w:r>
      <w:r w:rsidRPr="0040053F">
        <w:rPr>
          <w:i/>
          <w:lang w:val="en-US"/>
        </w:rPr>
        <w:t>not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a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eye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in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the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house</w:t>
      </w:r>
      <w:r w:rsidRPr="0040053F">
        <w:t xml:space="preserve">, которая используется для описания ситуации, в которой все люди, находящиеся в определенном месте, эмоционально потрясены чем-то и, как следствие этого, плачут. В корпусе </w:t>
      </w:r>
      <w:r w:rsidRPr="0040053F">
        <w:rPr>
          <w:lang w:val="en-US"/>
        </w:rPr>
        <w:t>Sketch</w:t>
      </w:r>
      <w:r w:rsidRPr="0040053F">
        <w:t xml:space="preserve"> </w:t>
      </w:r>
      <w:r w:rsidRPr="0040053F">
        <w:rPr>
          <w:lang w:val="en-US"/>
        </w:rPr>
        <w:t>Engine</w:t>
      </w:r>
      <w:r w:rsidRPr="0040053F">
        <w:t xml:space="preserve"> мы заметили ещё одну идиому, выражающую отсутствие чего-то, что свойственно полноценной попытке: </w:t>
      </w:r>
      <w:r w:rsidRPr="0040053F">
        <w:rPr>
          <w:i/>
          <w:lang w:val="en-US"/>
        </w:rPr>
        <w:t>dry</w:t>
      </w:r>
      <w:r w:rsidRPr="0040053F">
        <w:rPr>
          <w:i/>
        </w:rPr>
        <w:t xml:space="preserve"> </w:t>
      </w:r>
      <w:r w:rsidRPr="0040053F">
        <w:rPr>
          <w:i/>
          <w:lang w:val="en-US"/>
        </w:rPr>
        <w:t>run</w:t>
      </w:r>
      <w:r w:rsidRPr="0040053F">
        <w:t xml:space="preserve"> (23).</w:t>
      </w:r>
    </w:p>
    <w:p w14:paraId="4D76EF29" w14:textId="77777777" w:rsidR="0040053F" w:rsidRPr="0040053F" w:rsidRDefault="0040053F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en-US"/>
        </w:rPr>
      </w:pPr>
      <w:r w:rsidRPr="0040053F">
        <w:rPr>
          <w:rFonts w:ascii="Times New Roman" w:hAnsi="Times New Roman"/>
          <w:i/>
          <w:lang w:val="en-US"/>
        </w:rPr>
        <w:t>Dennis suggests undertaking a</w:t>
      </w:r>
      <w:r w:rsidRPr="0040053F">
        <w:rPr>
          <w:rFonts w:ascii="Times New Roman" w:hAnsi="Times New Roman"/>
          <w:b/>
          <w:i/>
          <w:lang w:val="en-US"/>
        </w:rPr>
        <w:t xml:space="preserve"> dry run</w:t>
      </w:r>
      <w:r w:rsidRPr="0040053F">
        <w:rPr>
          <w:rFonts w:ascii="Times New Roman" w:hAnsi="Times New Roman"/>
          <w:i/>
          <w:lang w:val="en-US"/>
        </w:rPr>
        <w:t xml:space="preserve"> before </w:t>
      </w:r>
      <w:proofErr w:type="gramStart"/>
      <w:r w:rsidRPr="0040053F">
        <w:rPr>
          <w:rFonts w:ascii="Times New Roman" w:hAnsi="Times New Roman"/>
          <w:i/>
          <w:lang w:val="en-US"/>
        </w:rPr>
        <w:t>actually beginning</w:t>
      </w:r>
      <w:proofErr w:type="gramEnd"/>
      <w:r w:rsidRPr="0040053F">
        <w:rPr>
          <w:rFonts w:ascii="Times New Roman" w:hAnsi="Times New Roman"/>
          <w:i/>
          <w:lang w:val="en-US"/>
        </w:rPr>
        <w:t xml:space="preserve"> to move things around, for example using to-scale… </w:t>
      </w:r>
      <w:r w:rsidRPr="0040053F">
        <w:rPr>
          <w:rFonts w:ascii="Times New Roman" w:hAnsi="Times New Roman"/>
          <w:lang w:val="en-US"/>
        </w:rPr>
        <w:t>[http://www.personneltoday.com/hr/guide-5s-lean-production-method-occupational-health-safety/]</w:t>
      </w:r>
    </w:p>
    <w:p w14:paraId="5BA9370B" w14:textId="34F6C2DE" w:rsidR="003E2700" w:rsidRDefault="003E2700" w:rsidP="003E2700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bookmarkStart w:id="13" w:name="_Toc482628290"/>
      <w:r w:rsidRPr="0040053F">
        <w:rPr>
          <w:rFonts w:cs="Times New Roman"/>
          <w:i/>
        </w:rPr>
        <w:t>Осетинский</w:t>
      </w:r>
      <w:bookmarkEnd w:id="13"/>
      <w:r>
        <w:rPr>
          <w:rFonts w:cs="Times New Roman"/>
          <w:i/>
        </w:rPr>
        <w:t xml:space="preserve"> язык</w:t>
      </w:r>
    </w:p>
    <w:p w14:paraId="2EBDF577" w14:textId="230A957B" w:rsidR="00A05DB7" w:rsidRDefault="00A05DB7" w:rsidP="002737D0">
      <w:pPr>
        <w:spacing w:line="360" w:lineRule="auto"/>
        <w:ind w:firstLine="567"/>
      </w:pPr>
      <w:r w:rsidRPr="002737D0">
        <w:rPr>
          <w:i/>
        </w:rPr>
        <w:t>Сур</w:t>
      </w:r>
      <w:r w:rsidR="005F5DD7" w:rsidRPr="002737D0">
        <w:t xml:space="preserve">, </w:t>
      </w:r>
      <w:proofErr w:type="spellStart"/>
      <w:r w:rsidR="005F5DD7" w:rsidRPr="002737D0">
        <w:rPr>
          <w:i/>
        </w:rPr>
        <w:t>хус</w:t>
      </w:r>
      <w:proofErr w:type="spellEnd"/>
      <w:r w:rsidR="005F5DD7" w:rsidRPr="002737D0">
        <w:t xml:space="preserve">, </w:t>
      </w:r>
      <w:proofErr w:type="spellStart"/>
      <w:r w:rsidR="005F5DD7" w:rsidRPr="002737D0">
        <w:rPr>
          <w:i/>
        </w:rPr>
        <w:t>хуыскъ</w:t>
      </w:r>
      <w:proofErr w:type="spellEnd"/>
      <w:r w:rsidR="005F5DD7" w:rsidRPr="002737D0">
        <w:t xml:space="preserve">, </w:t>
      </w:r>
      <w:proofErr w:type="spellStart"/>
      <w:r w:rsidR="005F5DD7" w:rsidRPr="002737D0">
        <w:rPr>
          <w:i/>
        </w:rPr>
        <w:t>донхъуаг</w:t>
      </w:r>
      <w:proofErr w:type="spellEnd"/>
      <w:r w:rsidR="005F5DD7" w:rsidRPr="002737D0">
        <w:t xml:space="preserve">, </w:t>
      </w:r>
      <w:proofErr w:type="spellStart"/>
      <w:r w:rsidR="005F5DD7" w:rsidRPr="002737D0">
        <w:rPr>
          <w:i/>
        </w:rPr>
        <w:t>морт</w:t>
      </w:r>
      <w:proofErr w:type="spellEnd"/>
      <w:r w:rsidR="005F5DD7" w:rsidRPr="002737D0">
        <w:t xml:space="preserve">, </w:t>
      </w:r>
      <w:proofErr w:type="spellStart"/>
      <w:r w:rsidR="002737D0" w:rsidRPr="002737D0">
        <w:rPr>
          <w:i/>
        </w:rPr>
        <w:t>хъӕбӕр</w:t>
      </w:r>
      <w:proofErr w:type="spellEnd"/>
      <w:r w:rsidR="002737D0">
        <w:t>.</w:t>
      </w:r>
    </w:p>
    <w:p w14:paraId="45387D8C" w14:textId="0292766F" w:rsidR="00B36234" w:rsidRDefault="006B18C6" w:rsidP="00B15162">
      <w:pPr>
        <w:spacing w:line="360" w:lineRule="auto"/>
        <w:ind w:firstLine="567"/>
      </w:pPr>
      <w:r>
        <w:t>А</w:t>
      </w:r>
      <w:r w:rsidR="00100A76" w:rsidRPr="0040053F">
        <w:t>нализа</w:t>
      </w:r>
      <w:r w:rsidR="00100A76" w:rsidRPr="00100A76">
        <w:t xml:space="preserve"> </w:t>
      </w:r>
      <w:r w:rsidR="00100A76" w:rsidRPr="0040053F">
        <w:t>семантической</w:t>
      </w:r>
      <w:r w:rsidR="00100A76" w:rsidRPr="00100A76">
        <w:t xml:space="preserve"> </w:t>
      </w:r>
      <w:r w:rsidR="00100A76" w:rsidRPr="0040053F">
        <w:t>зоны</w:t>
      </w:r>
      <w:r w:rsidR="00100A76" w:rsidRPr="00100A76">
        <w:t xml:space="preserve"> ‘</w:t>
      </w:r>
      <w:r w:rsidR="00100A76" w:rsidRPr="0040053F">
        <w:t>сухой</w:t>
      </w:r>
      <w:r w:rsidR="00100A76" w:rsidRPr="00100A76">
        <w:t xml:space="preserve">’ </w:t>
      </w:r>
      <w:r w:rsidR="00100A76" w:rsidRPr="0040053F">
        <w:t>в</w:t>
      </w:r>
      <w:r w:rsidR="00100A76" w:rsidRPr="00100A76">
        <w:t xml:space="preserve"> </w:t>
      </w:r>
      <w:r w:rsidR="00100A76">
        <w:t>осетинском</w:t>
      </w:r>
      <w:r w:rsidR="00100A76" w:rsidRPr="00100A76">
        <w:t xml:space="preserve"> </w:t>
      </w:r>
      <w:r w:rsidR="00100A76" w:rsidRPr="0040053F">
        <w:t>языке</w:t>
      </w:r>
      <w:r w:rsidR="00100A76" w:rsidRPr="00100A76">
        <w:t xml:space="preserve"> </w:t>
      </w:r>
      <w:r>
        <w:t xml:space="preserve">проводился на основе </w:t>
      </w:r>
      <w:r w:rsidR="007C1A38">
        <w:t>Осетинско-русского словаря (Орджоникидзе 2004), Русско-о</w:t>
      </w:r>
      <w:r w:rsidR="00594A39">
        <w:t xml:space="preserve">сетинского словаря (Абаев 1970), Национального Осетинского корпуса, </w:t>
      </w:r>
      <w:r w:rsidR="00100A76" w:rsidRPr="0040053F">
        <w:t>фреймов</w:t>
      </w:r>
      <w:r w:rsidR="00594A39">
        <w:t>ой</w:t>
      </w:r>
      <w:r w:rsidR="00100A76" w:rsidRPr="00100A76">
        <w:t xml:space="preserve"> </w:t>
      </w:r>
      <w:r w:rsidR="004D051E">
        <w:t xml:space="preserve">анкеты и информации, </w:t>
      </w:r>
      <w:r w:rsidR="00B15162">
        <w:t xml:space="preserve">отдельно полученной при разговоре с носителем языка. </w:t>
      </w:r>
      <w:r w:rsidR="00833450">
        <w:t xml:space="preserve">В осетинском языке значение </w:t>
      </w:r>
      <w:r w:rsidR="00833450" w:rsidRPr="00833450">
        <w:t>‘</w:t>
      </w:r>
      <w:r w:rsidR="00833450">
        <w:t>сухой</w:t>
      </w:r>
      <w:r w:rsidR="00833450" w:rsidRPr="00833450">
        <w:t xml:space="preserve">’ может выражаться следующими </w:t>
      </w:r>
      <w:r w:rsidR="00833450">
        <w:t xml:space="preserve">лексемами: </w:t>
      </w:r>
      <w:r w:rsidR="002737D0">
        <w:rPr>
          <w:i/>
          <w:lang w:val="en-US"/>
        </w:rPr>
        <w:t>c</w:t>
      </w:r>
      <w:proofErr w:type="spellStart"/>
      <w:r w:rsidR="002737D0" w:rsidRPr="002737D0">
        <w:rPr>
          <w:i/>
        </w:rPr>
        <w:t>ур</w:t>
      </w:r>
      <w:proofErr w:type="spellEnd"/>
      <w:r w:rsidR="002737D0" w:rsidRPr="002737D0">
        <w:t xml:space="preserve">, </w:t>
      </w:r>
      <w:proofErr w:type="spellStart"/>
      <w:r w:rsidR="002737D0" w:rsidRPr="002737D0">
        <w:rPr>
          <w:i/>
        </w:rPr>
        <w:t>хус</w:t>
      </w:r>
      <w:proofErr w:type="spellEnd"/>
      <w:r w:rsidR="002737D0" w:rsidRPr="002737D0">
        <w:t xml:space="preserve">, </w:t>
      </w:r>
      <w:proofErr w:type="spellStart"/>
      <w:r w:rsidR="002737D0" w:rsidRPr="002737D0">
        <w:rPr>
          <w:i/>
        </w:rPr>
        <w:t>хуыскъ</w:t>
      </w:r>
      <w:proofErr w:type="spellEnd"/>
      <w:r w:rsidR="002737D0" w:rsidRPr="002737D0">
        <w:t xml:space="preserve">, </w:t>
      </w:r>
      <w:proofErr w:type="spellStart"/>
      <w:r w:rsidR="002737D0" w:rsidRPr="002737D0">
        <w:rPr>
          <w:i/>
        </w:rPr>
        <w:t>донхъуаг</w:t>
      </w:r>
      <w:proofErr w:type="spellEnd"/>
      <w:r w:rsidR="002737D0" w:rsidRPr="002737D0">
        <w:t xml:space="preserve">, </w:t>
      </w:r>
      <w:proofErr w:type="spellStart"/>
      <w:r w:rsidR="002737D0" w:rsidRPr="002737D0">
        <w:rPr>
          <w:i/>
        </w:rPr>
        <w:t>морт</w:t>
      </w:r>
      <w:proofErr w:type="spellEnd"/>
      <w:r w:rsidR="002737D0" w:rsidRPr="002737D0">
        <w:t xml:space="preserve">, </w:t>
      </w:r>
      <w:proofErr w:type="spellStart"/>
      <w:r w:rsidR="002737D0" w:rsidRPr="002737D0">
        <w:rPr>
          <w:i/>
        </w:rPr>
        <w:t>хъӕбӕр</w:t>
      </w:r>
      <w:proofErr w:type="spellEnd"/>
      <w:r w:rsidR="00B36234">
        <w:t>.</w:t>
      </w:r>
    </w:p>
    <w:p w14:paraId="558B54CF" w14:textId="50398E76" w:rsidR="00323552" w:rsidRPr="004B27C2" w:rsidRDefault="00B36234" w:rsidP="00F43D23">
      <w:pPr>
        <w:spacing w:line="360" w:lineRule="auto"/>
        <w:ind w:firstLine="567"/>
      </w:pPr>
      <w:r>
        <w:t xml:space="preserve">Слово </w:t>
      </w:r>
      <w:r w:rsidRPr="00B15162">
        <w:rPr>
          <w:i/>
        </w:rPr>
        <w:t>сур</w:t>
      </w:r>
      <w:r>
        <w:t xml:space="preserve"> </w:t>
      </w:r>
      <w:r w:rsidRPr="00B36234">
        <w:t>‘</w:t>
      </w:r>
      <w:r w:rsidR="00733833" w:rsidRPr="00733833">
        <w:t>сухой, просохший</w:t>
      </w:r>
      <w:r w:rsidRPr="00B36234">
        <w:t>’ покрыва</w:t>
      </w:r>
      <w:r w:rsidR="00576D9A">
        <w:t>ет</w:t>
      </w:r>
      <w:r w:rsidRPr="00B36234">
        <w:t xml:space="preserve"> следующие </w:t>
      </w:r>
      <w:r>
        <w:t xml:space="preserve">фреймы: </w:t>
      </w:r>
      <w:r w:rsidRPr="00EF0804">
        <w:t>‘</w:t>
      </w:r>
      <w:r w:rsidRPr="000F536F">
        <w:rPr>
          <w:b/>
        </w:rPr>
        <w:t>ненамоченный</w:t>
      </w:r>
      <w:r w:rsidRPr="00EF0804">
        <w:t>’</w:t>
      </w:r>
      <w:r w:rsidR="00EF0804">
        <w:t xml:space="preserve"> </w:t>
      </w:r>
      <w:r w:rsidR="00EF0804" w:rsidRPr="00576D9A">
        <w:rPr>
          <w:i/>
        </w:rPr>
        <w:t xml:space="preserve">сур </w:t>
      </w:r>
      <w:proofErr w:type="spellStart"/>
      <w:r w:rsidR="00EF0804" w:rsidRPr="00576D9A">
        <w:rPr>
          <w:i/>
        </w:rPr>
        <w:t>æрдæг</w:t>
      </w:r>
      <w:proofErr w:type="spellEnd"/>
      <w:r w:rsidR="00EF0804" w:rsidRPr="00576D9A">
        <w:rPr>
          <w:i/>
        </w:rPr>
        <w:t xml:space="preserve"> баз</w:t>
      </w:r>
      <w:r w:rsidR="00EF0804">
        <w:t xml:space="preserve"> </w:t>
      </w:r>
      <w:r w:rsidR="00EF0804" w:rsidRPr="00EF0804">
        <w:t>‘</w:t>
      </w:r>
      <w:r w:rsidR="00EF0804">
        <w:t>сухая сторона подушки</w:t>
      </w:r>
      <w:r w:rsidR="00EF0804" w:rsidRPr="00582053">
        <w:t>’</w:t>
      </w:r>
      <w:r w:rsidR="004F435E">
        <w:t xml:space="preserve">, </w:t>
      </w:r>
      <w:r w:rsidR="004F435E" w:rsidRPr="00EF0804">
        <w:t>‘</w:t>
      </w:r>
      <w:r w:rsidR="004F435E" w:rsidRPr="000F536F">
        <w:rPr>
          <w:b/>
        </w:rPr>
        <w:t>помещение</w:t>
      </w:r>
      <w:r w:rsidR="004F435E" w:rsidRPr="00EF0804">
        <w:t>’</w:t>
      </w:r>
      <w:r w:rsidR="004F435E">
        <w:t xml:space="preserve"> </w:t>
      </w:r>
      <w:r w:rsidR="004F435E" w:rsidRPr="00576D9A">
        <w:rPr>
          <w:i/>
        </w:rPr>
        <w:t xml:space="preserve">сур </w:t>
      </w:r>
      <w:proofErr w:type="spellStart"/>
      <w:r w:rsidR="004F435E" w:rsidRPr="00576D9A">
        <w:rPr>
          <w:i/>
        </w:rPr>
        <w:t>агъуыст</w:t>
      </w:r>
      <w:proofErr w:type="spellEnd"/>
      <w:r w:rsidR="004F435E" w:rsidRPr="00516A4F">
        <w:t xml:space="preserve"> </w:t>
      </w:r>
      <w:r w:rsidR="004F435E" w:rsidRPr="00EF0804">
        <w:t>‘</w:t>
      </w:r>
      <w:r w:rsidR="004F435E">
        <w:t>сухое помещение</w:t>
      </w:r>
      <w:r w:rsidR="004F435E" w:rsidRPr="00EF0804">
        <w:t>’</w:t>
      </w:r>
      <w:r w:rsidR="004F435E">
        <w:t>,</w:t>
      </w:r>
      <w:r w:rsidR="00516A4F">
        <w:t xml:space="preserve"> </w:t>
      </w:r>
      <w:r w:rsidR="00516A4F" w:rsidRPr="00516A4F">
        <w:t>‘</w:t>
      </w:r>
      <w:r w:rsidR="00516A4F" w:rsidRPr="000F536F">
        <w:rPr>
          <w:b/>
        </w:rPr>
        <w:t>высохший</w:t>
      </w:r>
      <w:r w:rsidR="00516A4F" w:rsidRPr="00516A4F">
        <w:t>’</w:t>
      </w:r>
      <w:r w:rsidR="00516A4F">
        <w:t xml:space="preserve"> </w:t>
      </w:r>
      <w:r w:rsidR="00516A4F" w:rsidRPr="00576D9A">
        <w:rPr>
          <w:i/>
        </w:rPr>
        <w:t xml:space="preserve">сур </w:t>
      </w:r>
      <w:proofErr w:type="spellStart"/>
      <w:r w:rsidR="00516A4F" w:rsidRPr="00576D9A">
        <w:rPr>
          <w:i/>
        </w:rPr>
        <w:t>дарас</w:t>
      </w:r>
      <w:proofErr w:type="spellEnd"/>
      <w:r w:rsidR="00516A4F" w:rsidRPr="00516A4F">
        <w:t xml:space="preserve"> ‘</w:t>
      </w:r>
      <w:r w:rsidR="00516A4F">
        <w:t>сухая одежда</w:t>
      </w:r>
      <w:r w:rsidR="00516A4F" w:rsidRPr="00516A4F">
        <w:t>’</w:t>
      </w:r>
      <w:r w:rsidR="00516A4F">
        <w:t xml:space="preserve">, </w:t>
      </w:r>
      <w:r w:rsidR="00516A4F" w:rsidRPr="00516A4F">
        <w:t>‘</w:t>
      </w:r>
      <w:r w:rsidR="00F739A6">
        <w:rPr>
          <w:b/>
        </w:rPr>
        <w:t>местность</w:t>
      </w:r>
      <w:r w:rsidR="00516A4F" w:rsidRPr="00516A4F">
        <w:t>’</w:t>
      </w:r>
      <w:r w:rsidR="00733833">
        <w:t xml:space="preserve"> </w:t>
      </w:r>
      <w:r w:rsidR="000F536F">
        <w:rPr>
          <w:i/>
        </w:rPr>
        <w:t>сур</w:t>
      </w:r>
      <w:r w:rsidR="00733833" w:rsidRPr="00576D9A">
        <w:rPr>
          <w:i/>
        </w:rPr>
        <w:t xml:space="preserve"> </w:t>
      </w:r>
      <w:proofErr w:type="spellStart"/>
      <w:r w:rsidR="00733833" w:rsidRPr="00576D9A">
        <w:rPr>
          <w:i/>
        </w:rPr>
        <w:t>быдыр</w:t>
      </w:r>
      <w:proofErr w:type="spellEnd"/>
      <w:r w:rsidR="00733833" w:rsidRPr="00733833">
        <w:t xml:space="preserve"> </w:t>
      </w:r>
      <w:r w:rsidR="00733833" w:rsidRPr="00516A4F">
        <w:t>‘</w:t>
      </w:r>
      <w:r w:rsidR="00733833">
        <w:t>сухое поле</w:t>
      </w:r>
      <w:r w:rsidR="00733833" w:rsidRPr="00516A4F">
        <w:t>’</w:t>
      </w:r>
      <w:r w:rsidR="00733833">
        <w:t xml:space="preserve">, </w:t>
      </w:r>
      <w:r w:rsidR="00733833" w:rsidRPr="00516A4F">
        <w:t>‘</w:t>
      </w:r>
      <w:r w:rsidR="00733833" w:rsidRPr="000F536F">
        <w:rPr>
          <w:b/>
        </w:rPr>
        <w:t>водоём</w:t>
      </w:r>
      <w:r w:rsidR="00733833" w:rsidRPr="00516A4F">
        <w:t>’</w:t>
      </w:r>
      <w:r w:rsidR="00733833">
        <w:t xml:space="preserve"> </w:t>
      </w:r>
      <w:r w:rsidR="00733833" w:rsidRPr="00576D9A">
        <w:rPr>
          <w:i/>
        </w:rPr>
        <w:t xml:space="preserve">сур </w:t>
      </w:r>
      <w:proofErr w:type="spellStart"/>
      <w:r w:rsidR="00733833" w:rsidRPr="00576D9A">
        <w:rPr>
          <w:i/>
        </w:rPr>
        <w:t>цад</w:t>
      </w:r>
      <w:proofErr w:type="spellEnd"/>
      <w:r w:rsidR="00733833">
        <w:t xml:space="preserve"> </w:t>
      </w:r>
      <w:r w:rsidR="00733833" w:rsidRPr="00733833">
        <w:t>‘</w:t>
      </w:r>
      <w:r w:rsidR="00733833">
        <w:t>сухое озеро</w:t>
      </w:r>
      <w:r w:rsidR="003B5F2B" w:rsidRPr="003B5F2B">
        <w:t>’</w:t>
      </w:r>
      <w:r w:rsidR="00733833">
        <w:t>,</w:t>
      </w:r>
      <w:r w:rsidR="003B5F2B">
        <w:t xml:space="preserve"> </w:t>
      </w:r>
      <w:r w:rsidR="00323552" w:rsidRPr="00323552">
        <w:t>‘</w:t>
      </w:r>
      <w:r w:rsidR="00323552" w:rsidRPr="000F536F">
        <w:rPr>
          <w:b/>
        </w:rPr>
        <w:t>климат, погода</w:t>
      </w:r>
      <w:r w:rsidR="00323552" w:rsidRPr="00323552">
        <w:t>’</w:t>
      </w:r>
      <w:r w:rsidR="00323552">
        <w:t xml:space="preserve"> </w:t>
      </w:r>
      <w:r w:rsidR="00323552" w:rsidRPr="00576D9A">
        <w:rPr>
          <w:i/>
        </w:rPr>
        <w:t xml:space="preserve">сур </w:t>
      </w:r>
      <w:proofErr w:type="spellStart"/>
      <w:r w:rsidR="00323552" w:rsidRPr="00576D9A">
        <w:rPr>
          <w:i/>
        </w:rPr>
        <w:t>зымӕг</w:t>
      </w:r>
      <w:proofErr w:type="spellEnd"/>
      <w:r w:rsidR="00323552" w:rsidRPr="00CF4772">
        <w:t xml:space="preserve"> </w:t>
      </w:r>
      <w:r w:rsidR="00323552" w:rsidRPr="00323552">
        <w:t>‘</w:t>
      </w:r>
      <w:r w:rsidR="00323552">
        <w:t>сухая зима</w:t>
      </w:r>
      <w:r w:rsidR="00323552" w:rsidRPr="00323552">
        <w:t>’</w:t>
      </w:r>
      <w:r w:rsidR="00323552">
        <w:t xml:space="preserve">, </w:t>
      </w:r>
      <w:r w:rsidR="00323552" w:rsidRPr="00576D9A">
        <w:rPr>
          <w:i/>
        </w:rPr>
        <w:t xml:space="preserve">сур </w:t>
      </w:r>
      <w:proofErr w:type="spellStart"/>
      <w:r w:rsidR="00323552" w:rsidRPr="00576D9A">
        <w:rPr>
          <w:i/>
        </w:rPr>
        <w:t>сыджыт</w:t>
      </w:r>
      <w:proofErr w:type="spellEnd"/>
      <w:r w:rsidR="00323552" w:rsidRPr="00323552">
        <w:t xml:space="preserve"> ‘сухая почва, глина’, </w:t>
      </w:r>
      <w:r w:rsidR="00F43D23" w:rsidRPr="00F43D23">
        <w:t>‘</w:t>
      </w:r>
      <w:r w:rsidR="00F43D23" w:rsidRPr="000F536F">
        <w:rPr>
          <w:b/>
        </w:rPr>
        <w:t>чёрствый</w:t>
      </w:r>
      <w:r w:rsidR="00F43D23" w:rsidRPr="00F43D23">
        <w:t>’</w:t>
      </w:r>
      <w:r w:rsidR="00F43D23">
        <w:t xml:space="preserve"> </w:t>
      </w:r>
      <w:proofErr w:type="spellStart"/>
      <w:r w:rsidR="00F43D23" w:rsidRPr="00576D9A">
        <w:rPr>
          <w:i/>
        </w:rPr>
        <w:t>cур</w:t>
      </w:r>
      <w:proofErr w:type="spellEnd"/>
      <w:r w:rsidR="00F43D23" w:rsidRPr="00576D9A">
        <w:rPr>
          <w:i/>
        </w:rPr>
        <w:t xml:space="preserve"> </w:t>
      </w:r>
      <w:proofErr w:type="spellStart"/>
      <w:r w:rsidR="00F43D23" w:rsidRPr="00576D9A">
        <w:rPr>
          <w:i/>
        </w:rPr>
        <w:t>къӕбӕр</w:t>
      </w:r>
      <w:proofErr w:type="spellEnd"/>
      <w:r w:rsidR="00F43D23" w:rsidRPr="00323552">
        <w:t xml:space="preserve"> </w:t>
      </w:r>
      <w:r w:rsidR="00F43D23" w:rsidRPr="00F43D23">
        <w:t>‘</w:t>
      </w:r>
      <w:r w:rsidR="00F43D23">
        <w:t>сухой кусок хлеба</w:t>
      </w:r>
      <w:r w:rsidR="00F43D23" w:rsidRPr="00F43D23">
        <w:t>’,</w:t>
      </w:r>
      <w:r w:rsidR="00F43D23">
        <w:t xml:space="preserve"> </w:t>
      </w:r>
      <w:r w:rsidR="00CF4772" w:rsidRPr="00323552">
        <w:t>‘</w:t>
      </w:r>
      <w:r w:rsidR="00CF4772" w:rsidRPr="000F536F">
        <w:rPr>
          <w:b/>
        </w:rPr>
        <w:t>другие части тела</w:t>
      </w:r>
      <w:r w:rsidR="00CF4772" w:rsidRPr="00323552">
        <w:t xml:space="preserve">’ </w:t>
      </w:r>
      <w:r w:rsidR="00CF4772" w:rsidRPr="00576D9A">
        <w:rPr>
          <w:i/>
        </w:rPr>
        <w:t xml:space="preserve">сур </w:t>
      </w:r>
      <w:proofErr w:type="spellStart"/>
      <w:r w:rsidR="00CF4772" w:rsidRPr="000F536F">
        <w:rPr>
          <w:i/>
        </w:rPr>
        <w:t>былт</w:t>
      </w:r>
      <w:r w:rsidR="00901795" w:rsidRPr="00576D9A">
        <w:rPr>
          <w:i/>
        </w:rPr>
        <w:t>ӕ</w:t>
      </w:r>
      <w:proofErr w:type="spellEnd"/>
      <w:r w:rsidR="00CF4772" w:rsidRPr="00323552">
        <w:t xml:space="preserve"> ‘</w:t>
      </w:r>
      <w:r w:rsidR="00CF4772">
        <w:t>сухие</w:t>
      </w:r>
      <w:r w:rsidR="00CF4772" w:rsidRPr="00323552">
        <w:t xml:space="preserve"> </w:t>
      </w:r>
      <w:r w:rsidR="00CF4772">
        <w:t>губы</w:t>
      </w:r>
      <w:r w:rsidR="00CF4772" w:rsidRPr="00323552">
        <w:t>’</w:t>
      </w:r>
      <w:r w:rsidR="004765B7" w:rsidRPr="00323552">
        <w:t xml:space="preserve">, </w:t>
      </w:r>
      <w:r w:rsidR="004765B7" w:rsidRPr="00120AE8">
        <w:rPr>
          <w:i/>
        </w:rPr>
        <w:t xml:space="preserve">сур </w:t>
      </w:r>
      <w:proofErr w:type="spellStart"/>
      <w:r w:rsidR="004765B7" w:rsidRPr="00120AE8">
        <w:rPr>
          <w:i/>
        </w:rPr>
        <w:t>ныхӕй</w:t>
      </w:r>
      <w:proofErr w:type="spellEnd"/>
      <w:r w:rsidR="004765B7" w:rsidRPr="00323552">
        <w:t xml:space="preserve"> ‘</w:t>
      </w:r>
      <w:r w:rsidR="004765B7" w:rsidRPr="004765B7">
        <w:t>сухой</w:t>
      </w:r>
      <w:r w:rsidR="004765B7" w:rsidRPr="00323552">
        <w:t xml:space="preserve"> </w:t>
      </w:r>
      <w:r w:rsidR="004765B7" w:rsidRPr="004765B7">
        <w:t>лоб</w:t>
      </w:r>
      <w:r w:rsidR="004765B7" w:rsidRPr="00323552">
        <w:t>’</w:t>
      </w:r>
      <w:r w:rsidR="00CF4772" w:rsidRPr="00323552">
        <w:t>, ‘</w:t>
      </w:r>
      <w:r w:rsidR="00CF4772" w:rsidRPr="000F536F">
        <w:rPr>
          <w:b/>
        </w:rPr>
        <w:t>кожа</w:t>
      </w:r>
      <w:r w:rsidR="00CF4772" w:rsidRPr="00323552">
        <w:t xml:space="preserve">’ </w:t>
      </w:r>
      <w:r w:rsidR="00CF4772" w:rsidRPr="00120AE8">
        <w:rPr>
          <w:i/>
        </w:rPr>
        <w:t xml:space="preserve">сур </w:t>
      </w:r>
      <w:proofErr w:type="spellStart"/>
      <w:r w:rsidR="00CF4772" w:rsidRPr="00120AE8">
        <w:rPr>
          <w:i/>
        </w:rPr>
        <w:t>лæгдзарм</w:t>
      </w:r>
      <w:proofErr w:type="spellEnd"/>
      <w:r w:rsidR="00CF4772" w:rsidRPr="00323552">
        <w:t xml:space="preserve"> ‘</w:t>
      </w:r>
      <w:r w:rsidR="00CF4772">
        <w:t>сухая</w:t>
      </w:r>
      <w:r w:rsidR="00CF4772" w:rsidRPr="00323552">
        <w:t xml:space="preserve"> </w:t>
      </w:r>
      <w:r w:rsidR="00CF4772">
        <w:t>кожа</w:t>
      </w:r>
      <w:r w:rsidR="00CF4772" w:rsidRPr="00323552">
        <w:t>’.</w:t>
      </w:r>
      <w:r w:rsidR="004765B7" w:rsidRPr="00323552">
        <w:t xml:space="preserve"> </w:t>
      </w:r>
      <w:r w:rsidR="004765B7">
        <w:t xml:space="preserve">Данное прилагательное может передавать значение </w:t>
      </w:r>
      <w:r w:rsidR="004765B7" w:rsidRPr="004765B7">
        <w:t>‘со звуком, лишённым мелодичности’</w:t>
      </w:r>
      <w:r w:rsidR="005A142B">
        <w:t xml:space="preserve"> (ср. англ. </w:t>
      </w:r>
      <w:r w:rsidR="005A142B" w:rsidRPr="00183F38">
        <w:rPr>
          <w:i/>
        </w:rPr>
        <w:t>dry cough</w:t>
      </w:r>
      <w:r w:rsidR="005A142B" w:rsidRPr="005A142B">
        <w:t xml:space="preserve">, </w:t>
      </w:r>
      <w:r w:rsidR="005A142B" w:rsidRPr="00183F38">
        <w:rPr>
          <w:i/>
        </w:rPr>
        <w:lastRenderedPageBreak/>
        <w:t>dry sound</w:t>
      </w:r>
      <w:r w:rsidR="005A142B" w:rsidRPr="005A142B">
        <w:t xml:space="preserve">, </w:t>
      </w:r>
      <w:r w:rsidR="005A142B">
        <w:t xml:space="preserve">русск. </w:t>
      </w:r>
      <w:proofErr w:type="spellStart"/>
      <w:r w:rsidR="005A142B" w:rsidRPr="00183F38">
        <w:rPr>
          <w:i/>
        </w:rPr>
        <w:t>cухой</w:t>
      </w:r>
      <w:proofErr w:type="spellEnd"/>
      <w:r w:rsidR="005A142B" w:rsidRPr="00183F38">
        <w:rPr>
          <w:i/>
        </w:rPr>
        <w:t xml:space="preserve"> шелест</w:t>
      </w:r>
      <w:r w:rsidR="005A142B">
        <w:t xml:space="preserve">): </w:t>
      </w:r>
      <w:proofErr w:type="spellStart"/>
      <w:r w:rsidR="00E83983" w:rsidRPr="00183F38">
        <w:rPr>
          <w:i/>
        </w:rPr>
        <w:t>c</w:t>
      </w:r>
      <w:r w:rsidR="005A142B" w:rsidRPr="00183F38">
        <w:rPr>
          <w:i/>
        </w:rPr>
        <w:t>ур</w:t>
      </w:r>
      <w:proofErr w:type="spellEnd"/>
      <w:r w:rsidR="00E83983" w:rsidRPr="00183F38">
        <w:rPr>
          <w:i/>
        </w:rPr>
        <w:t xml:space="preserve"> </w:t>
      </w:r>
      <w:proofErr w:type="spellStart"/>
      <w:r w:rsidR="005A142B" w:rsidRPr="00183F38">
        <w:rPr>
          <w:i/>
        </w:rPr>
        <w:t>хуыфӕг</w:t>
      </w:r>
      <w:proofErr w:type="spellEnd"/>
      <w:r w:rsidR="005A142B" w:rsidRPr="005A142B">
        <w:t xml:space="preserve"> ‘</w:t>
      </w:r>
      <w:r w:rsidR="005A142B">
        <w:t>сухой кашель</w:t>
      </w:r>
      <w:r w:rsidR="005A142B" w:rsidRPr="005A142B">
        <w:t>’</w:t>
      </w:r>
      <w:r w:rsidR="00E83983">
        <w:t xml:space="preserve">, </w:t>
      </w:r>
      <w:r w:rsidR="00E83983" w:rsidRPr="00183F38">
        <w:rPr>
          <w:i/>
        </w:rPr>
        <w:t xml:space="preserve">сур </w:t>
      </w:r>
      <w:proofErr w:type="spellStart"/>
      <w:r w:rsidR="00E83983" w:rsidRPr="00183F38">
        <w:rPr>
          <w:i/>
        </w:rPr>
        <w:t>къӕрцц</w:t>
      </w:r>
      <w:proofErr w:type="spellEnd"/>
      <w:r w:rsidR="00E83983" w:rsidRPr="00E83983">
        <w:t xml:space="preserve"> ‘сухой треск’</w:t>
      </w:r>
      <w:r w:rsidR="00183F38">
        <w:t xml:space="preserve">. </w:t>
      </w:r>
      <w:r w:rsidR="004B27C2">
        <w:t>Это</w:t>
      </w:r>
      <w:r w:rsidR="007A7D96">
        <w:t>т</w:t>
      </w:r>
      <w:r w:rsidR="0022386A">
        <w:t xml:space="preserve"> </w:t>
      </w:r>
      <w:r w:rsidR="007A7D96">
        <w:t>переход</w:t>
      </w:r>
      <w:r w:rsidR="0022386A">
        <w:t xml:space="preserve"> несёт</w:t>
      </w:r>
      <w:r w:rsidR="003E6353">
        <w:t xml:space="preserve"> метафорический характер</w:t>
      </w:r>
      <w:r w:rsidR="007A7D96">
        <w:t xml:space="preserve">, а именно смысл </w:t>
      </w:r>
      <w:r w:rsidR="007A7D96" w:rsidRPr="007A7D96">
        <w:t>‘</w:t>
      </w:r>
      <w:r w:rsidR="007A7D96">
        <w:t>отсутствие</w:t>
      </w:r>
      <w:r w:rsidR="007A7D96" w:rsidRPr="007A7D96">
        <w:t>’</w:t>
      </w:r>
      <w:r w:rsidR="004B27C2">
        <w:t xml:space="preserve"> </w:t>
      </w:r>
      <w:r w:rsidR="007A7D96">
        <w:t xml:space="preserve">остаётся, но составляющая </w:t>
      </w:r>
      <w:r w:rsidR="007A7D96" w:rsidRPr="007A7D96">
        <w:t>‘</w:t>
      </w:r>
      <w:r w:rsidR="007A7D96">
        <w:t>жидкость</w:t>
      </w:r>
      <w:r w:rsidR="007A7D96" w:rsidRPr="007A7D96">
        <w:t>’</w:t>
      </w:r>
      <w:r w:rsidR="007A7D96">
        <w:t xml:space="preserve"> меняется на другое. </w:t>
      </w:r>
      <w:r w:rsidR="004B27C2">
        <w:t>В (</w:t>
      </w:r>
      <w:r w:rsidR="002E556A">
        <w:t>29</w:t>
      </w:r>
      <w:r w:rsidR="004B27C2">
        <w:t xml:space="preserve">) слово </w:t>
      </w:r>
      <w:r w:rsidR="004B27C2" w:rsidRPr="004B27C2">
        <w:rPr>
          <w:i/>
        </w:rPr>
        <w:t>сур</w:t>
      </w:r>
      <w:r w:rsidR="004B27C2">
        <w:t xml:space="preserve"> переводится как </w:t>
      </w:r>
      <w:r w:rsidR="004B27C2" w:rsidRPr="004B27C2">
        <w:t xml:space="preserve">‘хриплый’, то есть ‘такой, который лишён </w:t>
      </w:r>
      <w:r w:rsidR="004B27C2">
        <w:t>мягкости, певучести</w:t>
      </w:r>
      <w:r w:rsidR="004B27C2" w:rsidRPr="004B27C2">
        <w:t>’</w:t>
      </w:r>
      <w:r w:rsidR="004B27C2">
        <w:t>:</w:t>
      </w:r>
    </w:p>
    <w:p w14:paraId="615AFD13" w14:textId="595051CB" w:rsidR="00323552" w:rsidRPr="002E556A" w:rsidRDefault="00323552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</w:rPr>
      </w:pPr>
      <w:proofErr w:type="spellStart"/>
      <w:r w:rsidRPr="002E556A">
        <w:rPr>
          <w:rFonts w:ascii="Times New Roman" w:hAnsi="Times New Roman"/>
          <w:i/>
        </w:rPr>
        <w:t>Хъуыбады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Гӕбамӕ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дзуры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r w:rsidRPr="002E556A">
        <w:rPr>
          <w:rFonts w:ascii="Times New Roman" w:hAnsi="Times New Roman"/>
          <w:b/>
          <w:i/>
        </w:rPr>
        <w:t>сур</w:t>
      </w:r>
      <w:r w:rsidR="00576D9A" w:rsidRPr="002E556A">
        <w:rPr>
          <w:rFonts w:ascii="Times New Roman" w:hAnsi="Times New Roman"/>
          <w:b/>
          <w:i/>
        </w:rPr>
        <w:t xml:space="preserve"> </w:t>
      </w:r>
      <w:proofErr w:type="spellStart"/>
      <w:r w:rsidRPr="002E556A">
        <w:rPr>
          <w:rFonts w:ascii="Times New Roman" w:hAnsi="Times New Roman"/>
          <w:b/>
          <w:i/>
        </w:rPr>
        <w:t>хъӕлӕсӕй</w:t>
      </w:r>
      <w:proofErr w:type="spellEnd"/>
      <w:r w:rsidR="000F536F" w:rsidRPr="002E556A">
        <w:rPr>
          <w:rFonts w:ascii="Times New Roman" w:hAnsi="Times New Roman"/>
          <w:i/>
        </w:rPr>
        <w:t>…</w:t>
      </w:r>
      <w:r w:rsidR="00183F38" w:rsidRPr="002E556A">
        <w:rPr>
          <w:rFonts w:ascii="Times New Roman" w:hAnsi="Times New Roman"/>
        </w:rPr>
        <w:t xml:space="preserve"> [</w:t>
      </w:r>
      <w:proofErr w:type="spellStart"/>
      <w:r w:rsidR="00183F38" w:rsidRPr="002E556A">
        <w:rPr>
          <w:rFonts w:ascii="Times New Roman" w:hAnsi="Times New Roman"/>
        </w:rPr>
        <w:t>Теркӕй</w:t>
      </w:r>
      <w:proofErr w:type="spellEnd"/>
      <w:r w:rsidR="00183F38" w:rsidRPr="002E556A">
        <w:rPr>
          <w:rFonts w:ascii="Times New Roman" w:hAnsi="Times New Roman"/>
        </w:rPr>
        <w:t xml:space="preserve"> </w:t>
      </w:r>
      <w:proofErr w:type="spellStart"/>
      <w:r w:rsidR="00183F38" w:rsidRPr="002E556A">
        <w:rPr>
          <w:rFonts w:ascii="Times New Roman" w:hAnsi="Times New Roman"/>
        </w:rPr>
        <w:t>Туркмӕ</w:t>
      </w:r>
      <w:proofErr w:type="spellEnd"/>
      <w:r w:rsidR="00183F38" w:rsidRPr="002E556A">
        <w:rPr>
          <w:rFonts w:ascii="Times New Roman" w:hAnsi="Times New Roman"/>
        </w:rPr>
        <w:t xml:space="preserve"> </w:t>
      </w:r>
      <w:proofErr w:type="spellStart"/>
      <w:r w:rsidR="00183F38" w:rsidRPr="002E556A">
        <w:rPr>
          <w:rFonts w:ascii="Times New Roman" w:hAnsi="Times New Roman"/>
        </w:rPr>
        <w:t>Булкъаты</w:t>
      </w:r>
      <w:proofErr w:type="spellEnd"/>
      <w:r w:rsidR="00183F38" w:rsidRPr="002E556A">
        <w:rPr>
          <w:rFonts w:ascii="Times New Roman" w:hAnsi="Times New Roman"/>
        </w:rPr>
        <w:t xml:space="preserve"> М. 2011]</w:t>
      </w:r>
    </w:p>
    <w:p w14:paraId="31B1FA99" w14:textId="08FD25B3" w:rsidR="00323552" w:rsidRPr="002E556A" w:rsidRDefault="00183F38" w:rsidP="00183F38">
      <w:pPr>
        <w:spacing w:line="360" w:lineRule="auto"/>
        <w:ind w:firstLine="567"/>
        <w:rPr>
          <w:sz w:val="22"/>
          <w:szCs w:val="22"/>
        </w:rPr>
      </w:pPr>
      <w:r w:rsidRPr="002E556A">
        <w:rPr>
          <w:sz w:val="22"/>
          <w:szCs w:val="22"/>
        </w:rPr>
        <w:t>‘</w:t>
      </w:r>
      <w:proofErr w:type="spellStart"/>
      <w:r w:rsidRPr="002E556A">
        <w:rPr>
          <w:sz w:val="22"/>
          <w:szCs w:val="22"/>
        </w:rPr>
        <w:t>Хуыбады</w:t>
      </w:r>
      <w:proofErr w:type="spellEnd"/>
      <w:r w:rsidRPr="002E556A">
        <w:rPr>
          <w:sz w:val="22"/>
          <w:szCs w:val="22"/>
        </w:rPr>
        <w:t xml:space="preserve"> </w:t>
      </w:r>
      <w:proofErr w:type="spellStart"/>
      <w:r w:rsidRPr="002E556A">
        <w:rPr>
          <w:sz w:val="22"/>
          <w:szCs w:val="22"/>
        </w:rPr>
        <w:t>Гэбамэ</w:t>
      </w:r>
      <w:proofErr w:type="spellEnd"/>
      <w:r w:rsidRPr="002E556A">
        <w:rPr>
          <w:sz w:val="22"/>
          <w:szCs w:val="22"/>
        </w:rPr>
        <w:t xml:space="preserve"> г</w:t>
      </w:r>
      <w:r w:rsidR="00323552" w:rsidRPr="002E556A">
        <w:rPr>
          <w:sz w:val="22"/>
          <w:szCs w:val="22"/>
        </w:rPr>
        <w:t xml:space="preserve">оворит </w:t>
      </w:r>
      <w:r w:rsidR="0022386A" w:rsidRPr="002E556A">
        <w:rPr>
          <w:sz w:val="22"/>
          <w:szCs w:val="22"/>
        </w:rPr>
        <w:t>хриплым (‘сухим’)</w:t>
      </w:r>
      <w:r w:rsidR="00323552" w:rsidRPr="002E556A">
        <w:rPr>
          <w:sz w:val="22"/>
          <w:szCs w:val="22"/>
        </w:rPr>
        <w:t xml:space="preserve"> голосом</w:t>
      </w:r>
      <w:r w:rsidR="000F536F" w:rsidRPr="002E556A">
        <w:rPr>
          <w:sz w:val="22"/>
          <w:szCs w:val="22"/>
        </w:rPr>
        <w:t>…</w:t>
      </w:r>
      <w:r w:rsidRPr="002E556A">
        <w:rPr>
          <w:sz w:val="22"/>
          <w:szCs w:val="22"/>
        </w:rPr>
        <w:t>’</w:t>
      </w:r>
    </w:p>
    <w:p w14:paraId="47D62BA2" w14:textId="145832AF" w:rsidR="00B15162" w:rsidRDefault="007A7D96" w:rsidP="007F0AC8">
      <w:pPr>
        <w:spacing w:line="360" w:lineRule="auto"/>
      </w:pPr>
      <w:r>
        <w:t xml:space="preserve">Нами замечен ещё один </w:t>
      </w:r>
      <w:r w:rsidR="00E83983">
        <w:t>метафорически</w:t>
      </w:r>
      <w:r>
        <w:t>й переход, свойственный</w:t>
      </w:r>
      <w:r w:rsidR="00E83983">
        <w:t xml:space="preserve"> данной лексем</w:t>
      </w:r>
      <w:r w:rsidR="007F0AC8">
        <w:t>е, а именно</w:t>
      </w:r>
      <w:r w:rsidR="00E83983">
        <w:t xml:space="preserve"> </w:t>
      </w:r>
      <w:r w:rsidR="007F0AC8">
        <w:t xml:space="preserve">лексема приобретает </w:t>
      </w:r>
      <w:r w:rsidR="00E83983">
        <w:t xml:space="preserve">смысл </w:t>
      </w:r>
      <w:r w:rsidR="00E83983" w:rsidRPr="00E83983">
        <w:t>‘</w:t>
      </w:r>
      <w:r w:rsidR="00E83983">
        <w:t>неинтересный, скучный</w:t>
      </w:r>
      <w:r w:rsidR="00E83983" w:rsidRPr="00E83983">
        <w:t>’</w:t>
      </w:r>
      <w:r w:rsidR="00E83983">
        <w:t xml:space="preserve"> (ср. русск. </w:t>
      </w:r>
      <w:r w:rsidR="00E83983" w:rsidRPr="007F0AC8">
        <w:rPr>
          <w:i/>
        </w:rPr>
        <w:t xml:space="preserve">сухое </w:t>
      </w:r>
      <w:r w:rsidR="007F0AC8">
        <w:rPr>
          <w:i/>
        </w:rPr>
        <w:t>занятие</w:t>
      </w:r>
      <w:r w:rsidR="00E83983">
        <w:t xml:space="preserve">): </w:t>
      </w:r>
      <w:r w:rsidR="00E83983" w:rsidRPr="007F0AC8">
        <w:rPr>
          <w:i/>
        </w:rPr>
        <w:t>сур</w:t>
      </w:r>
      <w:r w:rsidR="00576D9A" w:rsidRPr="007F0AC8">
        <w:rPr>
          <w:i/>
        </w:rPr>
        <w:t xml:space="preserve"> </w:t>
      </w:r>
      <w:proofErr w:type="spellStart"/>
      <w:r w:rsidR="00E83983" w:rsidRPr="007F0AC8">
        <w:rPr>
          <w:i/>
        </w:rPr>
        <w:t>ных</w:t>
      </w:r>
      <w:r w:rsidR="00901795">
        <w:rPr>
          <w:i/>
        </w:rPr>
        <w:t>а</w:t>
      </w:r>
      <w:r w:rsidR="00E83983" w:rsidRPr="007F0AC8">
        <w:rPr>
          <w:i/>
        </w:rPr>
        <w:t>с</w:t>
      </w:r>
      <w:proofErr w:type="spellEnd"/>
      <w:r w:rsidR="00E83983">
        <w:t xml:space="preserve"> </w:t>
      </w:r>
      <w:r w:rsidR="00E83983" w:rsidRPr="00E83983">
        <w:t>‘</w:t>
      </w:r>
      <w:r w:rsidR="00E83983">
        <w:t>сухая речь</w:t>
      </w:r>
      <w:r w:rsidR="00E83983" w:rsidRPr="00E83983">
        <w:t>’</w:t>
      </w:r>
      <w:r w:rsidR="00E83983">
        <w:t xml:space="preserve">, </w:t>
      </w:r>
      <w:r w:rsidR="00E83983" w:rsidRPr="007F0AC8">
        <w:rPr>
          <w:i/>
        </w:rPr>
        <w:t xml:space="preserve">сур </w:t>
      </w:r>
      <w:proofErr w:type="spellStart"/>
      <w:r w:rsidR="00E83983" w:rsidRPr="007F0AC8">
        <w:rPr>
          <w:i/>
        </w:rPr>
        <w:t>дзӕнгӕда</w:t>
      </w:r>
      <w:proofErr w:type="spellEnd"/>
      <w:r w:rsidR="00E83983" w:rsidRPr="00E83983">
        <w:t xml:space="preserve"> ‘</w:t>
      </w:r>
      <w:r w:rsidR="00E83983">
        <w:t>сухая болтовня</w:t>
      </w:r>
      <w:r w:rsidR="00E83983" w:rsidRPr="00E83983">
        <w:t>’</w:t>
      </w:r>
      <w:r w:rsidR="000F536F">
        <w:t>.</w:t>
      </w:r>
    </w:p>
    <w:p w14:paraId="66C68E18" w14:textId="0524C0BB" w:rsidR="00CF4772" w:rsidRPr="000F536F" w:rsidRDefault="00CF4772" w:rsidP="007F0AC8">
      <w:pPr>
        <w:spacing w:line="360" w:lineRule="auto"/>
        <w:ind w:firstLine="567"/>
      </w:pPr>
      <w:r>
        <w:t xml:space="preserve">Лексема </w:t>
      </w:r>
      <w:proofErr w:type="spellStart"/>
      <w:r w:rsidRPr="007F0AC8">
        <w:rPr>
          <w:i/>
        </w:rPr>
        <w:t>хус</w:t>
      </w:r>
      <w:proofErr w:type="spellEnd"/>
      <w:r w:rsidRPr="00CF4772">
        <w:t xml:space="preserve"> </w:t>
      </w:r>
      <w:r w:rsidRPr="00B36234">
        <w:t>‘</w:t>
      </w:r>
      <w:r w:rsidRPr="00733833">
        <w:t>сухой</w:t>
      </w:r>
      <w:r w:rsidRPr="00B36234">
        <w:t>’</w:t>
      </w:r>
      <w:r>
        <w:t xml:space="preserve"> относится к </w:t>
      </w:r>
      <w:r w:rsidR="007F0AC8">
        <w:t>следующим</w:t>
      </w:r>
      <w:r>
        <w:t xml:space="preserve"> </w:t>
      </w:r>
      <w:r w:rsidR="007F0AC8">
        <w:t>концептам</w:t>
      </w:r>
      <w:r>
        <w:t xml:space="preserve">: </w:t>
      </w:r>
      <w:r w:rsidRPr="00B36234">
        <w:t>‘</w:t>
      </w:r>
      <w:r w:rsidRPr="005A4F3C">
        <w:rPr>
          <w:b/>
        </w:rPr>
        <w:t>климат, погода</w:t>
      </w:r>
      <w:r w:rsidRPr="00B36234">
        <w:t>’</w:t>
      </w:r>
      <w:r>
        <w:t xml:space="preserve"> </w:t>
      </w:r>
      <w:proofErr w:type="spellStart"/>
      <w:r w:rsidRPr="007F0AC8">
        <w:rPr>
          <w:i/>
        </w:rPr>
        <w:t>хус</w:t>
      </w:r>
      <w:proofErr w:type="spellEnd"/>
      <w:r w:rsidRPr="007F0AC8">
        <w:rPr>
          <w:i/>
        </w:rPr>
        <w:t xml:space="preserve"> </w:t>
      </w:r>
      <w:proofErr w:type="spellStart"/>
      <w:r w:rsidRPr="007F0AC8">
        <w:rPr>
          <w:i/>
        </w:rPr>
        <w:t>климæт</w:t>
      </w:r>
      <w:proofErr w:type="spellEnd"/>
      <w:r w:rsidRPr="00CF4772">
        <w:t xml:space="preserve"> ‘сухой климат’</w:t>
      </w:r>
      <w:r>
        <w:t xml:space="preserve">, </w:t>
      </w:r>
      <w:proofErr w:type="spellStart"/>
      <w:r w:rsidRPr="007F0AC8">
        <w:rPr>
          <w:i/>
        </w:rPr>
        <w:t>хус</w:t>
      </w:r>
      <w:proofErr w:type="spellEnd"/>
      <w:r w:rsidRPr="007F0AC8">
        <w:rPr>
          <w:i/>
        </w:rPr>
        <w:t xml:space="preserve"> </w:t>
      </w:r>
      <w:proofErr w:type="spellStart"/>
      <w:r w:rsidRPr="007F0AC8">
        <w:rPr>
          <w:i/>
        </w:rPr>
        <w:t>мæр</w:t>
      </w:r>
      <w:proofErr w:type="spellEnd"/>
      <w:r w:rsidRPr="00CF4772">
        <w:t xml:space="preserve"> ‘сухая почва’</w:t>
      </w:r>
      <w:r w:rsidR="00E97E78">
        <w:t>,</w:t>
      </w:r>
      <w:r>
        <w:t xml:space="preserve"> </w:t>
      </w:r>
      <w:proofErr w:type="spellStart"/>
      <w:r w:rsidR="007F0AC8" w:rsidRPr="007F0AC8">
        <w:rPr>
          <w:i/>
        </w:rPr>
        <w:t>хус</w:t>
      </w:r>
      <w:proofErr w:type="spellEnd"/>
      <w:r w:rsidR="007F0AC8" w:rsidRPr="007F0AC8">
        <w:rPr>
          <w:i/>
        </w:rPr>
        <w:t xml:space="preserve"> аз</w:t>
      </w:r>
      <w:r w:rsidR="007F0AC8">
        <w:t xml:space="preserve"> </w:t>
      </w:r>
      <w:r w:rsidR="007F0AC8" w:rsidRPr="00CF4772">
        <w:t>‘</w:t>
      </w:r>
      <w:r w:rsidR="007F0AC8" w:rsidRPr="007F0AC8">
        <w:t>сухой год</w:t>
      </w:r>
      <w:r w:rsidR="007F0AC8" w:rsidRPr="00CF4772">
        <w:t>’</w:t>
      </w:r>
      <w:r>
        <w:t xml:space="preserve">, </w:t>
      </w:r>
      <w:r w:rsidR="00F739A6">
        <w:t>‘местность’</w:t>
      </w:r>
      <w:r w:rsidR="00FC3138">
        <w:t xml:space="preserve"> </w:t>
      </w:r>
      <w:proofErr w:type="spellStart"/>
      <w:r w:rsidR="00FC3138" w:rsidRPr="00FC3138">
        <w:rPr>
          <w:i/>
        </w:rPr>
        <w:t>хус</w:t>
      </w:r>
      <w:proofErr w:type="spellEnd"/>
      <w:r w:rsidR="00FC3138" w:rsidRPr="00FC3138">
        <w:rPr>
          <w:i/>
        </w:rPr>
        <w:t xml:space="preserve"> </w:t>
      </w:r>
      <w:proofErr w:type="spellStart"/>
      <w:r w:rsidR="00FC3138" w:rsidRPr="00FC3138">
        <w:rPr>
          <w:i/>
        </w:rPr>
        <w:t>быдыр</w:t>
      </w:r>
      <w:proofErr w:type="spellEnd"/>
      <w:r w:rsidR="00FC3138" w:rsidRPr="007F0AC8">
        <w:t xml:space="preserve"> </w:t>
      </w:r>
      <w:r w:rsidR="00FC3138" w:rsidRPr="00FC3138">
        <w:t>‘</w:t>
      </w:r>
      <w:r w:rsidR="00FC3138" w:rsidRPr="007F0AC8">
        <w:t>сухая плоскость, степь</w:t>
      </w:r>
      <w:r w:rsidR="00FC3138" w:rsidRPr="00FC3138">
        <w:t>’</w:t>
      </w:r>
      <w:r w:rsidR="00FC3138">
        <w:t xml:space="preserve">, </w:t>
      </w:r>
      <w:proofErr w:type="spellStart"/>
      <w:r w:rsidR="00FC3138" w:rsidRPr="00FC3138">
        <w:rPr>
          <w:i/>
        </w:rPr>
        <w:t>хус</w:t>
      </w:r>
      <w:proofErr w:type="spellEnd"/>
      <w:r w:rsidR="00FC3138" w:rsidRPr="00FC3138">
        <w:rPr>
          <w:i/>
        </w:rPr>
        <w:t xml:space="preserve"> </w:t>
      </w:r>
      <w:proofErr w:type="spellStart"/>
      <w:r w:rsidR="00B46F4D">
        <w:rPr>
          <w:i/>
        </w:rPr>
        <w:t>адаг</w:t>
      </w:r>
      <w:proofErr w:type="spellEnd"/>
      <w:r w:rsidR="00FC3138" w:rsidRPr="007F0AC8">
        <w:t xml:space="preserve"> </w:t>
      </w:r>
      <w:r w:rsidR="00FC3138" w:rsidRPr="00FC3138">
        <w:t>‘</w:t>
      </w:r>
      <w:r w:rsidR="00FC3138">
        <w:t>сухой овраг</w:t>
      </w:r>
      <w:r w:rsidR="00FC3138" w:rsidRPr="00FC3138">
        <w:t xml:space="preserve">’, </w:t>
      </w:r>
      <w:r w:rsidRPr="00CF4772">
        <w:t>‘</w:t>
      </w:r>
      <w:r w:rsidRPr="005A4F3C">
        <w:rPr>
          <w:b/>
        </w:rPr>
        <w:t>заготовленный впрок</w:t>
      </w:r>
      <w:r w:rsidRPr="00CF4772">
        <w:t>’</w:t>
      </w:r>
      <w:r>
        <w:t xml:space="preserve"> </w:t>
      </w:r>
      <w:proofErr w:type="spellStart"/>
      <w:r w:rsidRPr="007F0AC8">
        <w:rPr>
          <w:i/>
        </w:rPr>
        <w:t>хус</w:t>
      </w:r>
      <w:proofErr w:type="spellEnd"/>
      <w:r w:rsidRPr="007F0AC8">
        <w:rPr>
          <w:i/>
        </w:rPr>
        <w:t xml:space="preserve"> петрушка</w:t>
      </w:r>
      <w:r w:rsidRPr="00CF4772">
        <w:t xml:space="preserve">, </w:t>
      </w:r>
      <w:proofErr w:type="spellStart"/>
      <w:r w:rsidRPr="007F0AC8">
        <w:rPr>
          <w:i/>
        </w:rPr>
        <w:t>хус</w:t>
      </w:r>
      <w:proofErr w:type="spellEnd"/>
      <w:r w:rsidRPr="007F0AC8">
        <w:rPr>
          <w:i/>
        </w:rPr>
        <w:t xml:space="preserve"> </w:t>
      </w:r>
      <w:proofErr w:type="spellStart"/>
      <w:r w:rsidRPr="007F0AC8">
        <w:rPr>
          <w:i/>
        </w:rPr>
        <w:t>мæнæргъы</w:t>
      </w:r>
      <w:proofErr w:type="spellEnd"/>
      <w:r w:rsidRPr="00CF4772">
        <w:t xml:space="preserve"> ‘сухая малина’</w:t>
      </w:r>
      <w:r w:rsidR="007F0AC8">
        <w:t xml:space="preserve">, </w:t>
      </w:r>
      <w:r w:rsidR="00E97E78" w:rsidRPr="00E97E78">
        <w:t>‘</w:t>
      </w:r>
      <w:r w:rsidR="00E97E78" w:rsidRPr="005A4F3C">
        <w:rPr>
          <w:b/>
        </w:rPr>
        <w:t>чёрствый</w:t>
      </w:r>
      <w:r w:rsidR="00E97E78" w:rsidRPr="00E97E78">
        <w:t>’</w:t>
      </w:r>
      <w:r w:rsidR="00E97E78">
        <w:t xml:space="preserve"> </w:t>
      </w:r>
      <w:proofErr w:type="spellStart"/>
      <w:r w:rsidR="007F0AC8" w:rsidRPr="007F0AC8">
        <w:rPr>
          <w:i/>
        </w:rPr>
        <w:t>х</w:t>
      </w:r>
      <w:r w:rsidR="00E97E78" w:rsidRPr="007F0AC8">
        <w:rPr>
          <w:i/>
        </w:rPr>
        <w:t>ус</w:t>
      </w:r>
      <w:proofErr w:type="spellEnd"/>
      <w:r w:rsidR="00576D9A" w:rsidRPr="007F0AC8">
        <w:rPr>
          <w:i/>
        </w:rPr>
        <w:t xml:space="preserve"> </w:t>
      </w:r>
      <w:proofErr w:type="spellStart"/>
      <w:r w:rsidR="00E97E78" w:rsidRPr="007F0AC8">
        <w:rPr>
          <w:i/>
        </w:rPr>
        <w:t>къӕбӕр</w:t>
      </w:r>
      <w:proofErr w:type="spellEnd"/>
      <w:r w:rsidR="00E97E78" w:rsidRPr="007F0AC8">
        <w:t xml:space="preserve"> ‘сухой </w:t>
      </w:r>
      <w:r w:rsidR="007F0AC8">
        <w:t xml:space="preserve">кусок </w:t>
      </w:r>
      <w:r w:rsidR="00E97E78" w:rsidRPr="007F0AC8">
        <w:t>хлеб</w:t>
      </w:r>
      <w:r w:rsidR="007F0AC8">
        <w:t>а</w:t>
      </w:r>
      <w:r w:rsidR="00E97E78" w:rsidRPr="007F0AC8">
        <w:t xml:space="preserve">’, </w:t>
      </w:r>
      <w:r w:rsidR="000F536F" w:rsidRPr="000F536F">
        <w:t>‘</w:t>
      </w:r>
      <w:proofErr w:type="spellStart"/>
      <w:r w:rsidR="000F536F" w:rsidRPr="005A4F3C">
        <w:rPr>
          <w:b/>
        </w:rPr>
        <w:t>несочный</w:t>
      </w:r>
      <w:proofErr w:type="spellEnd"/>
      <w:r w:rsidR="000F536F" w:rsidRPr="000F536F">
        <w:t>’</w:t>
      </w:r>
      <w:r w:rsidR="000F536F">
        <w:t xml:space="preserve"> </w:t>
      </w:r>
      <w:proofErr w:type="spellStart"/>
      <w:r w:rsidR="000F536F" w:rsidRPr="000F536F">
        <w:rPr>
          <w:i/>
        </w:rPr>
        <w:t>хус</w:t>
      </w:r>
      <w:proofErr w:type="spellEnd"/>
      <w:r w:rsidR="000F536F" w:rsidRPr="000F536F">
        <w:rPr>
          <w:i/>
        </w:rPr>
        <w:t xml:space="preserve"> </w:t>
      </w:r>
      <w:proofErr w:type="spellStart"/>
      <w:r w:rsidR="000F536F" w:rsidRPr="000F536F">
        <w:rPr>
          <w:i/>
        </w:rPr>
        <w:t>дзидза</w:t>
      </w:r>
      <w:proofErr w:type="spellEnd"/>
      <w:r w:rsidR="000F536F" w:rsidRPr="007F0AC8">
        <w:t xml:space="preserve"> </w:t>
      </w:r>
      <w:r w:rsidR="000F536F" w:rsidRPr="000F536F">
        <w:t>‘</w:t>
      </w:r>
      <w:r w:rsidR="000F536F">
        <w:t>сухое мясо</w:t>
      </w:r>
      <w:r w:rsidR="000F536F" w:rsidRPr="000F536F">
        <w:t xml:space="preserve">’, </w:t>
      </w:r>
      <w:r w:rsidR="00E26DAC" w:rsidRPr="00E26DAC">
        <w:t>‘</w:t>
      </w:r>
      <w:r w:rsidR="00E26DAC" w:rsidRPr="005A4F3C">
        <w:rPr>
          <w:b/>
        </w:rPr>
        <w:t>омертвевший</w:t>
      </w:r>
      <w:r w:rsidR="00E26DAC" w:rsidRPr="00E26DAC">
        <w:t>’</w:t>
      </w:r>
      <w:r w:rsidR="00E26DAC">
        <w:t xml:space="preserve"> </w:t>
      </w:r>
      <w:proofErr w:type="spellStart"/>
      <w:r w:rsidR="00E26DAC" w:rsidRPr="007F0AC8">
        <w:rPr>
          <w:i/>
        </w:rPr>
        <w:t>хус</w:t>
      </w:r>
      <w:proofErr w:type="spellEnd"/>
      <w:r w:rsidR="00E26DAC" w:rsidRPr="007F0AC8">
        <w:rPr>
          <w:i/>
        </w:rPr>
        <w:t xml:space="preserve"> </w:t>
      </w:r>
      <w:proofErr w:type="spellStart"/>
      <w:r w:rsidR="00E26DAC" w:rsidRPr="007F0AC8">
        <w:rPr>
          <w:i/>
        </w:rPr>
        <w:t>зайæгой</w:t>
      </w:r>
      <w:proofErr w:type="spellEnd"/>
      <w:r w:rsidR="00E26DAC" w:rsidRPr="00E26DAC">
        <w:t xml:space="preserve"> ‘сухое растение’</w:t>
      </w:r>
      <w:r w:rsidR="007F0AC8">
        <w:t xml:space="preserve">, </w:t>
      </w:r>
      <w:proofErr w:type="spellStart"/>
      <w:r w:rsidR="007F0AC8" w:rsidRPr="007F0AC8">
        <w:rPr>
          <w:i/>
        </w:rPr>
        <w:t>хус</w:t>
      </w:r>
      <w:proofErr w:type="spellEnd"/>
      <w:r w:rsidR="007F0AC8" w:rsidRPr="007F0AC8">
        <w:rPr>
          <w:i/>
        </w:rPr>
        <w:t xml:space="preserve"> </w:t>
      </w:r>
      <w:proofErr w:type="spellStart"/>
      <w:r w:rsidR="007F0AC8" w:rsidRPr="007F0AC8">
        <w:rPr>
          <w:i/>
        </w:rPr>
        <w:t>дидинӕг</w:t>
      </w:r>
      <w:proofErr w:type="spellEnd"/>
      <w:r w:rsidR="007F0AC8" w:rsidRPr="007F0AC8">
        <w:t xml:space="preserve"> </w:t>
      </w:r>
      <w:r w:rsidR="007F0AC8">
        <w:t>‘сухой</w:t>
      </w:r>
      <w:r w:rsidR="007F0AC8" w:rsidRPr="00E26DAC">
        <w:t xml:space="preserve"> </w:t>
      </w:r>
      <w:r w:rsidR="007F0AC8">
        <w:t>цветок</w:t>
      </w:r>
      <w:r w:rsidR="007F0AC8" w:rsidRPr="00E26DAC">
        <w:t>’</w:t>
      </w:r>
      <w:r w:rsidR="007F0AC8">
        <w:t xml:space="preserve">, </w:t>
      </w:r>
      <w:proofErr w:type="spellStart"/>
      <w:r w:rsidR="007F0AC8" w:rsidRPr="007F0AC8">
        <w:rPr>
          <w:i/>
        </w:rPr>
        <w:t>хус</w:t>
      </w:r>
      <w:proofErr w:type="spellEnd"/>
      <w:r w:rsidR="007F0AC8" w:rsidRPr="007F0AC8">
        <w:rPr>
          <w:i/>
        </w:rPr>
        <w:t xml:space="preserve"> </w:t>
      </w:r>
      <w:proofErr w:type="spellStart"/>
      <w:r w:rsidR="007F0AC8" w:rsidRPr="007F0AC8">
        <w:rPr>
          <w:i/>
        </w:rPr>
        <w:t>къутӕртӕ</w:t>
      </w:r>
      <w:proofErr w:type="spellEnd"/>
      <w:r w:rsidR="007F0AC8" w:rsidRPr="007F0AC8">
        <w:t xml:space="preserve"> </w:t>
      </w:r>
      <w:r w:rsidR="007F0AC8">
        <w:t>‘сухой</w:t>
      </w:r>
      <w:r w:rsidR="007F0AC8" w:rsidRPr="00E26DAC">
        <w:t xml:space="preserve"> </w:t>
      </w:r>
      <w:r w:rsidR="007F0AC8">
        <w:t>куст</w:t>
      </w:r>
      <w:r w:rsidR="007F0AC8" w:rsidRPr="00E26DAC">
        <w:t>’</w:t>
      </w:r>
      <w:r w:rsidR="00E26DAC">
        <w:t>.</w:t>
      </w:r>
      <w:r w:rsidR="003C4752">
        <w:t xml:space="preserve"> </w:t>
      </w:r>
      <w:r w:rsidR="000E5F01">
        <w:t>И</w:t>
      </w:r>
      <w:r w:rsidR="003C4752">
        <w:t>з</w:t>
      </w:r>
      <w:r w:rsidR="000F536F">
        <w:t xml:space="preserve"> прямого значения данного слова, как у </w:t>
      </w:r>
      <w:r w:rsidR="000F536F" w:rsidRPr="000F536F">
        <w:rPr>
          <w:i/>
        </w:rPr>
        <w:t>сур</w:t>
      </w:r>
      <w:r w:rsidR="000F536F">
        <w:t xml:space="preserve">, </w:t>
      </w:r>
      <w:r w:rsidR="003C4752">
        <w:t xml:space="preserve">развивается метафора </w:t>
      </w:r>
      <w:r w:rsidR="003C4752" w:rsidRPr="003C4752">
        <w:t>‘</w:t>
      </w:r>
      <w:r w:rsidR="003C4752">
        <w:t>неинтересный, лишённый смысла</w:t>
      </w:r>
      <w:r w:rsidR="003C4752" w:rsidRPr="003C4752">
        <w:t>’</w:t>
      </w:r>
      <w:r w:rsidR="000E5F01">
        <w:t xml:space="preserve"> (</w:t>
      </w:r>
      <w:r w:rsidR="002E556A">
        <w:t>30</w:t>
      </w:r>
      <w:r w:rsidR="000E5F01">
        <w:t>)</w:t>
      </w:r>
      <w:r w:rsidR="000F536F">
        <w:t>:</w:t>
      </w:r>
    </w:p>
    <w:p w14:paraId="1F8AF560" w14:textId="0B413084" w:rsidR="003C4752" w:rsidRPr="002E556A" w:rsidRDefault="003C4752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</w:rPr>
      </w:pPr>
      <w:proofErr w:type="spellStart"/>
      <w:r w:rsidRPr="002E556A">
        <w:rPr>
          <w:rFonts w:ascii="Times New Roman" w:hAnsi="Times New Roman"/>
          <w:i/>
        </w:rPr>
        <w:t>Хус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ныхас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ӕрмӕстдӕр</w:t>
      </w:r>
      <w:proofErr w:type="spellEnd"/>
      <w:r w:rsidRPr="002E556A">
        <w:rPr>
          <w:rFonts w:ascii="Times New Roman" w:hAnsi="Times New Roman"/>
          <w:i/>
        </w:rPr>
        <w:t>!</w:t>
      </w:r>
      <w:r w:rsidR="000F536F" w:rsidRPr="002E556A">
        <w:rPr>
          <w:rFonts w:ascii="Times New Roman" w:hAnsi="Times New Roman"/>
          <w:i/>
        </w:rPr>
        <w:t xml:space="preserve"> </w:t>
      </w:r>
      <w:r w:rsidR="000F536F" w:rsidRPr="002E556A">
        <w:rPr>
          <w:rFonts w:ascii="Times New Roman" w:hAnsi="Times New Roman"/>
        </w:rPr>
        <w:t>[</w:t>
      </w:r>
      <w:proofErr w:type="spellStart"/>
      <w:r w:rsidR="000F536F" w:rsidRPr="002E556A">
        <w:rPr>
          <w:rFonts w:ascii="Times New Roman" w:hAnsi="Times New Roman"/>
        </w:rPr>
        <w:t>Хъарӕг</w:t>
      </w:r>
      <w:proofErr w:type="spellEnd"/>
      <w:r w:rsidR="000F536F" w:rsidRPr="002E556A">
        <w:rPr>
          <w:rFonts w:ascii="Times New Roman" w:hAnsi="Times New Roman"/>
        </w:rPr>
        <w:t xml:space="preserve"> </w:t>
      </w:r>
      <w:proofErr w:type="spellStart"/>
      <w:r w:rsidR="000F536F" w:rsidRPr="002E556A">
        <w:rPr>
          <w:rFonts w:ascii="Times New Roman" w:hAnsi="Times New Roman"/>
        </w:rPr>
        <w:t>кадӕгӕй</w:t>
      </w:r>
      <w:proofErr w:type="spellEnd"/>
      <w:r w:rsidR="000F536F" w:rsidRPr="002E556A">
        <w:rPr>
          <w:rFonts w:ascii="Times New Roman" w:hAnsi="Times New Roman"/>
        </w:rPr>
        <w:t xml:space="preserve"> </w:t>
      </w:r>
      <w:proofErr w:type="spellStart"/>
      <w:r w:rsidR="000F536F" w:rsidRPr="002E556A">
        <w:rPr>
          <w:rFonts w:ascii="Times New Roman" w:hAnsi="Times New Roman"/>
        </w:rPr>
        <w:t>баивта</w:t>
      </w:r>
      <w:proofErr w:type="spellEnd"/>
      <w:r w:rsidR="000F536F" w:rsidRPr="002E556A">
        <w:rPr>
          <w:rFonts w:ascii="Times New Roman" w:hAnsi="Times New Roman"/>
        </w:rPr>
        <w:t xml:space="preserve"> </w:t>
      </w:r>
      <w:proofErr w:type="spellStart"/>
      <w:r w:rsidR="000F536F" w:rsidRPr="002E556A">
        <w:rPr>
          <w:rFonts w:ascii="Times New Roman" w:hAnsi="Times New Roman"/>
        </w:rPr>
        <w:t>Хостыхъоты</w:t>
      </w:r>
      <w:proofErr w:type="spellEnd"/>
      <w:r w:rsidR="000F536F" w:rsidRPr="002E556A">
        <w:rPr>
          <w:rFonts w:ascii="Times New Roman" w:hAnsi="Times New Roman"/>
        </w:rPr>
        <w:t xml:space="preserve"> </w:t>
      </w:r>
      <w:proofErr w:type="spellStart"/>
      <w:r w:rsidR="000F536F" w:rsidRPr="002E556A">
        <w:rPr>
          <w:rFonts w:ascii="Times New Roman" w:hAnsi="Times New Roman"/>
        </w:rPr>
        <w:t>Зинӕ</w:t>
      </w:r>
      <w:proofErr w:type="spellEnd"/>
      <w:r w:rsidR="000F536F" w:rsidRPr="002E556A">
        <w:rPr>
          <w:rFonts w:ascii="Times New Roman" w:hAnsi="Times New Roman"/>
        </w:rPr>
        <w:t xml:space="preserve"> 1954–2012]</w:t>
      </w:r>
    </w:p>
    <w:p w14:paraId="19BF38E5" w14:textId="4DD1632F" w:rsidR="003C4752" w:rsidRPr="002E556A" w:rsidRDefault="000F536F" w:rsidP="000F536F">
      <w:pPr>
        <w:spacing w:line="360" w:lineRule="auto"/>
        <w:ind w:firstLine="567"/>
        <w:rPr>
          <w:sz w:val="22"/>
          <w:szCs w:val="22"/>
        </w:rPr>
      </w:pPr>
      <w:r w:rsidRPr="002E556A">
        <w:rPr>
          <w:sz w:val="22"/>
          <w:szCs w:val="22"/>
        </w:rPr>
        <w:t>‘</w:t>
      </w:r>
      <w:r w:rsidR="003C4752" w:rsidRPr="002E556A">
        <w:rPr>
          <w:sz w:val="22"/>
          <w:szCs w:val="22"/>
        </w:rPr>
        <w:t xml:space="preserve">Лишь пустая </w:t>
      </w:r>
      <w:proofErr w:type="gramStart"/>
      <w:r w:rsidRPr="002E556A">
        <w:rPr>
          <w:sz w:val="22"/>
          <w:szCs w:val="22"/>
        </w:rPr>
        <w:t>болтовня!’</w:t>
      </w:r>
      <w:proofErr w:type="gramEnd"/>
    </w:p>
    <w:p w14:paraId="3D7B9435" w14:textId="3AD041EE" w:rsidR="00D95E2A" w:rsidRDefault="00750C40" w:rsidP="00D95E2A">
      <w:pPr>
        <w:spacing w:line="360" w:lineRule="auto"/>
        <w:ind w:firstLine="567"/>
      </w:pPr>
      <w:r>
        <w:t>Лексема</w:t>
      </w:r>
      <w:r w:rsidRPr="00750C40">
        <w:t xml:space="preserve"> </w:t>
      </w:r>
      <w:proofErr w:type="spellStart"/>
      <w:r w:rsidRPr="00BD1963">
        <w:rPr>
          <w:i/>
        </w:rPr>
        <w:t>хуыскъ</w:t>
      </w:r>
      <w:proofErr w:type="spellEnd"/>
      <w:r w:rsidRPr="00750C40">
        <w:t xml:space="preserve"> ‘высохший,</w:t>
      </w:r>
      <w:r w:rsidR="00480E6D">
        <w:t xml:space="preserve"> </w:t>
      </w:r>
      <w:r w:rsidRPr="00750C40">
        <w:t>сухой, засохший’</w:t>
      </w:r>
      <w:r w:rsidR="00D95E2A">
        <w:t xml:space="preserve"> сочетается с </w:t>
      </w:r>
      <w:r>
        <w:t xml:space="preserve">существительными, обозначающими </w:t>
      </w:r>
      <w:r w:rsidRPr="00750C40">
        <w:t>‘</w:t>
      </w:r>
      <w:r>
        <w:t>живое существо</w:t>
      </w:r>
      <w:r w:rsidR="00080129">
        <w:t xml:space="preserve"> или часть его тела</w:t>
      </w:r>
      <w:r w:rsidRPr="00750C40">
        <w:t>’</w:t>
      </w:r>
      <w:r w:rsidR="00480E6D">
        <w:t>, то есть покрыва</w:t>
      </w:r>
      <w:r w:rsidR="00F55566">
        <w:t>ет</w:t>
      </w:r>
      <w:r w:rsidR="00480E6D">
        <w:t xml:space="preserve"> фреймы </w:t>
      </w:r>
      <w:r w:rsidR="00480E6D" w:rsidRPr="00480E6D">
        <w:t>‘</w:t>
      </w:r>
      <w:r w:rsidR="00480E6D" w:rsidRPr="00BD1963">
        <w:rPr>
          <w:b/>
        </w:rPr>
        <w:t>кожа</w:t>
      </w:r>
      <w:r w:rsidR="00480E6D" w:rsidRPr="00480E6D">
        <w:t>’</w:t>
      </w:r>
      <w:r w:rsidRPr="00750C40">
        <w:t xml:space="preserve"> </w:t>
      </w:r>
      <w:r w:rsidR="00480E6D">
        <w:t xml:space="preserve">и </w:t>
      </w:r>
      <w:r w:rsidR="00480E6D" w:rsidRPr="00480E6D">
        <w:t>‘</w:t>
      </w:r>
      <w:r w:rsidR="00480E6D" w:rsidRPr="00BD1963">
        <w:rPr>
          <w:b/>
        </w:rPr>
        <w:t>другие части тела</w:t>
      </w:r>
      <w:r w:rsidR="00480E6D" w:rsidRPr="00480E6D">
        <w:t>’</w:t>
      </w:r>
      <w:r w:rsidR="00480E6D">
        <w:t xml:space="preserve">, </w:t>
      </w:r>
      <w:r w:rsidR="00BD1963">
        <w:t xml:space="preserve">например, </w:t>
      </w:r>
      <w:proofErr w:type="spellStart"/>
      <w:r w:rsidR="009835F5" w:rsidRPr="00BD1963">
        <w:rPr>
          <w:i/>
        </w:rPr>
        <w:t>хуыскъ</w:t>
      </w:r>
      <w:proofErr w:type="spellEnd"/>
      <w:r w:rsidR="009835F5" w:rsidRPr="00BD1963">
        <w:rPr>
          <w:i/>
        </w:rPr>
        <w:t xml:space="preserve"> </w:t>
      </w:r>
      <w:proofErr w:type="spellStart"/>
      <w:r w:rsidR="009835F5" w:rsidRPr="00BD1963">
        <w:rPr>
          <w:i/>
        </w:rPr>
        <w:t>лæгдзарм</w:t>
      </w:r>
      <w:proofErr w:type="spellEnd"/>
      <w:r w:rsidR="009835F5">
        <w:t xml:space="preserve"> </w:t>
      </w:r>
      <w:r w:rsidR="009835F5" w:rsidRPr="009835F5">
        <w:t>‘</w:t>
      </w:r>
      <w:r w:rsidR="009835F5">
        <w:t>сухая кожа</w:t>
      </w:r>
      <w:r w:rsidR="009835F5" w:rsidRPr="009835F5">
        <w:t>’</w:t>
      </w:r>
      <w:r w:rsidR="00ED236C">
        <w:t xml:space="preserve">, </w:t>
      </w:r>
      <w:proofErr w:type="spellStart"/>
      <w:r w:rsidR="00ED236C" w:rsidRPr="00BD1963">
        <w:rPr>
          <w:i/>
        </w:rPr>
        <w:t>хуыскъ</w:t>
      </w:r>
      <w:proofErr w:type="spellEnd"/>
      <w:r w:rsidR="00480E6D" w:rsidRPr="00BD1963">
        <w:rPr>
          <w:i/>
        </w:rPr>
        <w:t xml:space="preserve"> </w:t>
      </w:r>
      <w:proofErr w:type="spellStart"/>
      <w:r w:rsidR="00ED236C" w:rsidRPr="00BD1963">
        <w:rPr>
          <w:i/>
        </w:rPr>
        <w:t>цонг</w:t>
      </w:r>
      <w:proofErr w:type="spellEnd"/>
      <w:r w:rsidR="00ED236C" w:rsidRPr="00ED236C">
        <w:t xml:space="preserve"> ‘</w:t>
      </w:r>
      <w:r w:rsidR="00ED236C">
        <w:t>сухая рука</w:t>
      </w:r>
      <w:r w:rsidR="00ED236C" w:rsidRPr="00ED236C">
        <w:t>’</w:t>
      </w:r>
      <w:r w:rsidR="00480E6D">
        <w:t xml:space="preserve">; </w:t>
      </w:r>
      <w:r w:rsidRPr="00750C40">
        <w:t>‘</w:t>
      </w:r>
      <w:r>
        <w:t>дерево, ветка</w:t>
      </w:r>
      <w:r w:rsidRPr="00750C40">
        <w:t>’ (</w:t>
      </w:r>
      <w:r w:rsidR="001D3873">
        <w:t xml:space="preserve">является исключением во фрейме </w:t>
      </w:r>
      <w:r w:rsidR="001D3873" w:rsidRPr="001D3873">
        <w:t>‘</w:t>
      </w:r>
      <w:r w:rsidR="001D3873">
        <w:t>омертвевший</w:t>
      </w:r>
      <w:r w:rsidR="001D3873" w:rsidRPr="001D3873">
        <w:t>’</w:t>
      </w:r>
      <w:r w:rsidRPr="00750C40">
        <w:t>, ср</w:t>
      </w:r>
      <w:r w:rsidR="00080129">
        <w:t xml:space="preserve">: </w:t>
      </w:r>
      <w:proofErr w:type="spellStart"/>
      <w:r w:rsidR="00080129" w:rsidRPr="00BD1963">
        <w:rPr>
          <w:i/>
        </w:rPr>
        <w:t>хус</w:t>
      </w:r>
      <w:proofErr w:type="spellEnd"/>
      <w:r w:rsidR="00080129" w:rsidRPr="00BD1963">
        <w:rPr>
          <w:i/>
        </w:rPr>
        <w:t xml:space="preserve"> </w:t>
      </w:r>
      <w:proofErr w:type="spellStart"/>
      <w:r w:rsidR="00080129" w:rsidRPr="00BD1963">
        <w:rPr>
          <w:i/>
        </w:rPr>
        <w:t>зайæгой</w:t>
      </w:r>
      <w:proofErr w:type="spellEnd"/>
      <w:r w:rsidR="00080129" w:rsidRPr="00E26DAC">
        <w:t xml:space="preserve"> ‘сухое растение’</w:t>
      </w:r>
      <w:r w:rsidR="00080129">
        <w:t xml:space="preserve">, но </w:t>
      </w:r>
      <w:proofErr w:type="spellStart"/>
      <w:r w:rsidR="00080129" w:rsidRPr="00BD1963">
        <w:rPr>
          <w:i/>
        </w:rPr>
        <w:t>хуыскъ</w:t>
      </w:r>
      <w:proofErr w:type="spellEnd"/>
      <w:r w:rsidR="00080129" w:rsidRPr="00BD1963">
        <w:rPr>
          <w:i/>
        </w:rPr>
        <w:t xml:space="preserve"> </w:t>
      </w:r>
      <w:proofErr w:type="spellStart"/>
      <w:r w:rsidR="00080129" w:rsidRPr="00BD1963">
        <w:rPr>
          <w:i/>
        </w:rPr>
        <w:t>къалиу</w:t>
      </w:r>
      <w:proofErr w:type="spellEnd"/>
      <w:r w:rsidR="00080129" w:rsidRPr="00080129">
        <w:t xml:space="preserve"> ‘</w:t>
      </w:r>
      <w:r w:rsidR="00080129">
        <w:t>сухая ветка</w:t>
      </w:r>
      <w:r w:rsidR="00080129" w:rsidRPr="00080129">
        <w:t>’</w:t>
      </w:r>
      <w:r w:rsidR="00080129">
        <w:t xml:space="preserve">, </w:t>
      </w:r>
      <w:proofErr w:type="spellStart"/>
      <w:r w:rsidR="00080129" w:rsidRPr="00BD1963">
        <w:rPr>
          <w:i/>
        </w:rPr>
        <w:t>хуыскъ</w:t>
      </w:r>
      <w:proofErr w:type="spellEnd"/>
      <w:r w:rsidR="00080129" w:rsidRPr="00BD1963">
        <w:rPr>
          <w:i/>
        </w:rPr>
        <w:t xml:space="preserve"> </w:t>
      </w:r>
      <w:proofErr w:type="spellStart"/>
      <w:r w:rsidR="00080129" w:rsidRPr="00BD1963">
        <w:rPr>
          <w:i/>
        </w:rPr>
        <w:t>бæрз</w:t>
      </w:r>
      <w:proofErr w:type="spellEnd"/>
      <w:r w:rsidR="00080129" w:rsidRPr="009835F5">
        <w:t xml:space="preserve"> ‘сухая берёза’</w:t>
      </w:r>
      <w:r w:rsidR="000E0134">
        <w:t xml:space="preserve">, </w:t>
      </w:r>
      <w:proofErr w:type="spellStart"/>
      <w:r w:rsidR="000E0134" w:rsidRPr="00BD1963">
        <w:rPr>
          <w:i/>
        </w:rPr>
        <w:t>хуыскъ</w:t>
      </w:r>
      <w:proofErr w:type="spellEnd"/>
      <w:r w:rsidR="00576D9A" w:rsidRPr="00BD1963">
        <w:rPr>
          <w:i/>
        </w:rPr>
        <w:t xml:space="preserve"> </w:t>
      </w:r>
      <w:proofErr w:type="spellStart"/>
      <w:r w:rsidR="000E0134" w:rsidRPr="00BD1963">
        <w:rPr>
          <w:i/>
        </w:rPr>
        <w:t>бӕлас</w:t>
      </w:r>
      <w:proofErr w:type="spellEnd"/>
      <w:r w:rsidR="000E0134" w:rsidRPr="000E0134">
        <w:t xml:space="preserve"> ‘сухое дерево’</w:t>
      </w:r>
      <w:r w:rsidR="00080129" w:rsidRPr="009835F5">
        <w:t>)</w:t>
      </w:r>
      <w:r w:rsidR="00F55566">
        <w:t xml:space="preserve">; </w:t>
      </w:r>
      <w:r w:rsidR="00C82372" w:rsidRPr="00C82372">
        <w:t>‘</w:t>
      </w:r>
      <w:r w:rsidR="00C82372" w:rsidRPr="00BD1963">
        <w:rPr>
          <w:b/>
        </w:rPr>
        <w:t>водоём</w:t>
      </w:r>
      <w:r w:rsidR="00C82372" w:rsidRPr="00C82372">
        <w:t>’</w:t>
      </w:r>
      <w:r w:rsidR="00C82372">
        <w:t xml:space="preserve"> </w:t>
      </w:r>
      <w:proofErr w:type="spellStart"/>
      <w:r w:rsidR="00396AE6" w:rsidRPr="00BD1963">
        <w:rPr>
          <w:i/>
        </w:rPr>
        <w:t>хуыскъ</w:t>
      </w:r>
      <w:proofErr w:type="spellEnd"/>
      <w:r w:rsidR="00396AE6" w:rsidRPr="00BD1963">
        <w:rPr>
          <w:i/>
        </w:rPr>
        <w:t xml:space="preserve"> </w:t>
      </w:r>
      <w:proofErr w:type="spellStart"/>
      <w:r w:rsidR="00396AE6" w:rsidRPr="00BD1963">
        <w:rPr>
          <w:i/>
        </w:rPr>
        <w:t>цад</w:t>
      </w:r>
      <w:proofErr w:type="spellEnd"/>
      <w:r w:rsidR="00396AE6">
        <w:t xml:space="preserve"> </w:t>
      </w:r>
      <w:r w:rsidR="002A60F2" w:rsidRPr="002A60F2">
        <w:t>‘сухое озеро’</w:t>
      </w:r>
      <w:r w:rsidR="002A60F2">
        <w:t xml:space="preserve"> </w:t>
      </w:r>
      <w:r w:rsidR="00C82372">
        <w:t xml:space="preserve">и </w:t>
      </w:r>
      <w:r w:rsidR="00F739A6">
        <w:t>‘местность’</w:t>
      </w:r>
      <w:r w:rsidR="00396AE6">
        <w:t xml:space="preserve"> </w:t>
      </w:r>
      <w:proofErr w:type="spellStart"/>
      <w:r w:rsidR="000E0134" w:rsidRPr="00BD1963">
        <w:rPr>
          <w:i/>
        </w:rPr>
        <w:t>х</w:t>
      </w:r>
      <w:r w:rsidR="00396AE6" w:rsidRPr="00BD1963">
        <w:rPr>
          <w:i/>
        </w:rPr>
        <w:t>уыскъ</w:t>
      </w:r>
      <w:proofErr w:type="spellEnd"/>
      <w:r w:rsidR="00576D9A" w:rsidRPr="00BD1963">
        <w:rPr>
          <w:i/>
        </w:rPr>
        <w:t xml:space="preserve"> </w:t>
      </w:r>
      <w:proofErr w:type="spellStart"/>
      <w:r w:rsidR="00396AE6" w:rsidRPr="00BD1963">
        <w:rPr>
          <w:i/>
        </w:rPr>
        <w:t>ада</w:t>
      </w:r>
      <w:r w:rsidR="00076571">
        <w:rPr>
          <w:i/>
        </w:rPr>
        <w:t>г</w:t>
      </w:r>
      <w:proofErr w:type="spellEnd"/>
      <w:r w:rsidR="000E0134" w:rsidRPr="000E0134">
        <w:t xml:space="preserve"> ‘сухой овраг’, </w:t>
      </w:r>
      <w:proofErr w:type="spellStart"/>
      <w:r w:rsidR="000E0134" w:rsidRPr="00BD1963">
        <w:rPr>
          <w:i/>
        </w:rPr>
        <w:t>хуыскъ</w:t>
      </w:r>
      <w:proofErr w:type="spellEnd"/>
      <w:r w:rsidR="00576D9A" w:rsidRPr="00BD1963">
        <w:rPr>
          <w:i/>
        </w:rPr>
        <w:t xml:space="preserve"> </w:t>
      </w:r>
      <w:proofErr w:type="spellStart"/>
      <w:r w:rsidR="000E0134" w:rsidRPr="00BD1963">
        <w:rPr>
          <w:i/>
        </w:rPr>
        <w:t>быдыр</w:t>
      </w:r>
      <w:proofErr w:type="spellEnd"/>
      <w:r w:rsidR="000E0134">
        <w:t xml:space="preserve"> </w:t>
      </w:r>
      <w:r w:rsidR="000E0134" w:rsidRPr="000E0134">
        <w:t>‘</w:t>
      </w:r>
      <w:r w:rsidR="000E0134">
        <w:t>сухая степь</w:t>
      </w:r>
      <w:r w:rsidR="000E0134" w:rsidRPr="000E0134">
        <w:t>’</w:t>
      </w:r>
      <w:r w:rsidR="00C762B5">
        <w:t>. Интересно, что данное прилагательное имеет другое значение, не связанное с жидкостью, присущей объекту изначально</w:t>
      </w:r>
      <w:r w:rsidR="003444AE">
        <w:t xml:space="preserve">: оно </w:t>
      </w:r>
      <w:r w:rsidR="007141FB">
        <w:t>описывает живое существо, не способное к производству</w:t>
      </w:r>
      <w:r w:rsidR="003444AE">
        <w:t xml:space="preserve"> потомства или молока</w:t>
      </w:r>
      <w:r w:rsidR="007141FB">
        <w:t xml:space="preserve">, например, </w:t>
      </w:r>
      <w:proofErr w:type="spellStart"/>
      <w:r w:rsidR="00D95E2A" w:rsidRPr="003444AE">
        <w:rPr>
          <w:i/>
        </w:rPr>
        <w:t>хуыскъ</w:t>
      </w:r>
      <w:proofErr w:type="spellEnd"/>
      <w:r w:rsidR="00576D9A" w:rsidRPr="003444AE">
        <w:rPr>
          <w:i/>
        </w:rPr>
        <w:t xml:space="preserve"> </w:t>
      </w:r>
      <w:proofErr w:type="spellStart"/>
      <w:r w:rsidR="00D95E2A" w:rsidRPr="003444AE">
        <w:rPr>
          <w:i/>
        </w:rPr>
        <w:t>хъуазтӕ</w:t>
      </w:r>
      <w:proofErr w:type="spellEnd"/>
      <w:r w:rsidR="00D95E2A" w:rsidRPr="007141FB">
        <w:t xml:space="preserve"> ‘</w:t>
      </w:r>
      <w:r w:rsidR="00D95E2A">
        <w:t xml:space="preserve">сухая </w:t>
      </w:r>
      <w:r w:rsidR="00D95E2A" w:rsidRPr="007141FB">
        <w:t>лань’</w:t>
      </w:r>
      <w:r w:rsidR="00D95E2A">
        <w:t xml:space="preserve">, </w:t>
      </w:r>
      <w:proofErr w:type="spellStart"/>
      <w:r w:rsidR="00D95E2A" w:rsidRPr="003444AE">
        <w:rPr>
          <w:i/>
        </w:rPr>
        <w:t>хуыскъ</w:t>
      </w:r>
      <w:proofErr w:type="spellEnd"/>
      <w:r w:rsidR="00576D9A" w:rsidRPr="003444AE">
        <w:rPr>
          <w:i/>
        </w:rPr>
        <w:t xml:space="preserve"> </w:t>
      </w:r>
      <w:proofErr w:type="spellStart"/>
      <w:r w:rsidR="00D95E2A" w:rsidRPr="003444AE">
        <w:rPr>
          <w:i/>
        </w:rPr>
        <w:t>фос</w:t>
      </w:r>
      <w:proofErr w:type="spellEnd"/>
      <w:r w:rsidR="00D95E2A" w:rsidRPr="007141FB">
        <w:t xml:space="preserve"> ‘</w:t>
      </w:r>
      <w:r w:rsidR="00D95E2A">
        <w:t xml:space="preserve">сухой </w:t>
      </w:r>
      <w:r w:rsidR="00D95E2A" w:rsidRPr="007141FB">
        <w:t>скот</w:t>
      </w:r>
      <w:r w:rsidR="00D95E2A" w:rsidRPr="00D95E2A">
        <w:t>’</w:t>
      </w:r>
      <w:r w:rsidR="00D95E2A">
        <w:t xml:space="preserve">, </w:t>
      </w:r>
      <w:proofErr w:type="spellStart"/>
      <w:r w:rsidR="00D95E2A" w:rsidRPr="003444AE">
        <w:rPr>
          <w:i/>
        </w:rPr>
        <w:t>хуыскъ</w:t>
      </w:r>
      <w:proofErr w:type="spellEnd"/>
      <w:r w:rsidR="00576D9A" w:rsidRPr="003444AE">
        <w:rPr>
          <w:i/>
        </w:rPr>
        <w:t xml:space="preserve"> </w:t>
      </w:r>
      <w:proofErr w:type="spellStart"/>
      <w:r w:rsidR="00D95E2A" w:rsidRPr="003444AE">
        <w:rPr>
          <w:i/>
        </w:rPr>
        <w:t>хъуг</w:t>
      </w:r>
      <w:proofErr w:type="spellEnd"/>
      <w:r w:rsidR="00D95E2A" w:rsidRPr="007141FB">
        <w:t xml:space="preserve"> ‘</w:t>
      </w:r>
      <w:r w:rsidR="00D95E2A">
        <w:t xml:space="preserve">сухая </w:t>
      </w:r>
      <w:r w:rsidR="00D95E2A" w:rsidRPr="007141FB">
        <w:t>корова’</w:t>
      </w:r>
      <w:r w:rsidR="00D95E2A">
        <w:t xml:space="preserve"> (</w:t>
      </w:r>
      <w:r w:rsidR="002E556A">
        <w:t>31</w:t>
      </w:r>
      <w:r w:rsidR="00D95E2A">
        <w:t>):</w:t>
      </w:r>
    </w:p>
    <w:p w14:paraId="5CF42D56" w14:textId="3D6F3C5B" w:rsidR="00D95E2A" w:rsidRPr="002E556A" w:rsidRDefault="00D95E2A" w:rsidP="002E556A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proofErr w:type="spellStart"/>
      <w:r w:rsidRPr="002E556A">
        <w:rPr>
          <w:rFonts w:ascii="Times New Roman" w:hAnsi="Times New Roman"/>
          <w:i/>
        </w:rPr>
        <w:t>Хуыскъ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хъуг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r w:rsidR="00655241" w:rsidRPr="002E556A">
        <w:rPr>
          <w:rFonts w:ascii="Times New Roman" w:hAnsi="Times New Roman"/>
          <w:i/>
        </w:rPr>
        <w:t>–</w:t>
      </w:r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ӕхсыр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чи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нӕ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кӕны</w:t>
      </w:r>
      <w:proofErr w:type="spellEnd"/>
      <w:r w:rsidRPr="002E556A">
        <w:rPr>
          <w:rFonts w:ascii="Times New Roman" w:hAnsi="Times New Roman"/>
          <w:i/>
        </w:rPr>
        <w:t>,</w:t>
      </w:r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ахӕм</w:t>
      </w:r>
      <w:proofErr w:type="spellEnd"/>
      <w:r w:rsidR="00576D9A" w:rsidRPr="002E556A">
        <w:rPr>
          <w:rFonts w:ascii="Times New Roman" w:hAnsi="Times New Roman"/>
          <w:i/>
        </w:rPr>
        <w:t xml:space="preserve"> </w:t>
      </w:r>
      <w:proofErr w:type="spellStart"/>
      <w:r w:rsidRPr="002E556A">
        <w:rPr>
          <w:rFonts w:ascii="Times New Roman" w:hAnsi="Times New Roman"/>
          <w:i/>
        </w:rPr>
        <w:t>хъуг</w:t>
      </w:r>
      <w:proofErr w:type="spellEnd"/>
      <w:r w:rsidRPr="002E556A">
        <w:rPr>
          <w:rFonts w:ascii="Times New Roman" w:hAnsi="Times New Roman"/>
          <w:i/>
        </w:rPr>
        <w:t>.</w:t>
      </w:r>
      <w:r w:rsidR="00655241" w:rsidRPr="002E556A">
        <w:rPr>
          <w:rFonts w:ascii="Times New Roman" w:hAnsi="Times New Roman"/>
          <w:i/>
        </w:rPr>
        <w:t xml:space="preserve"> </w:t>
      </w:r>
      <w:r w:rsidR="00655241" w:rsidRPr="002E556A">
        <w:rPr>
          <w:rFonts w:ascii="Times New Roman" w:hAnsi="Times New Roman"/>
        </w:rPr>
        <w:t>[Мах дуг 1997]</w:t>
      </w:r>
    </w:p>
    <w:p w14:paraId="767E5837" w14:textId="4D8D3CFE" w:rsidR="00D95E2A" w:rsidRPr="002E556A" w:rsidRDefault="00D95E2A" w:rsidP="00D862E5">
      <w:pPr>
        <w:spacing w:line="360" w:lineRule="auto"/>
        <w:ind w:firstLine="567"/>
        <w:rPr>
          <w:sz w:val="22"/>
          <w:szCs w:val="22"/>
        </w:rPr>
      </w:pPr>
      <w:r w:rsidRPr="002E556A">
        <w:rPr>
          <w:sz w:val="22"/>
          <w:szCs w:val="22"/>
        </w:rPr>
        <w:t xml:space="preserve">‘Сухая корова – </w:t>
      </w:r>
      <w:r w:rsidR="00655241" w:rsidRPr="002E556A">
        <w:rPr>
          <w:sz w:val="22"/>
          <w:szCs w:val="22"/>
        </w:rPr>
        <w:t xml:space="preserve">такая корова, которая </w:t>
      </w:r>
      <w:r w:rsidRPr="002E556A">
        <w:rPr>
          <w:sz w:val="22"/>
          <w:szCs w:val="22"/>
        </w:rPr>
        <w:t xml:space="preserve">молоко не </w:t>
      </w:r>
      <w:proofErr w:type="gramStart"/>
      <w:r w:rsidR="00655241" w:rsidRPr="002E556A">
        <w:rPr>
          <w:sz w:val="22"/>
          <w:szCs w:val="22"/>
        </w:rPr>
        <w:t>производит.</w:t>
      </w:r>
      <w:r w:rsidRPr="002E556A">
        <w:rPr>
          <w:sz w:val="22"/>
          <w:szCs w:val="22"/>
        </w:rPr>
        <w:t>’</w:t>
      </w:r>
      <w:proofErr w:type="gramEnd"/>
    </w:p>
    <w:p w14:paraId="06D9E7C7" w14:textId="419141A4" w:rsidR="000E0134" w:rsidRDefault="00C762B5" w:rsidP="00D95E2A">
      <w:pPr>
        <w:spacing w:line="360" w:lineRule="auto"/>
      </w:pPr>
      <w:r>
        <w:lastRenderedPageBreak/>
        <w:t>Тако</w:t>
      </w:r>
      <w:r w:rsidR="00655241">
        <w:t>е</w:t>
      </w:r>
      <w:r>
        <w:t xml:space="preserve"> </w:t>
      </w:r>
      <w:r w:rsidR="00655241">
        <w:t xml:space="preserve">значение у доминантной лексемы семантического поля </w:t>
      </w:r>
      <w:r w:rsidR="00655241" w:rsidRPr="00655241">
        <w:t>‘</w:t>
      </w:r>
      <w:r w:rsidR="00655241">
        <w:t>сухой</w:t>
      </w:r>
      <w:r w:rsidR="00655241" w:rsidRPr="00655241">
        <w:t>’</w:t>
      </w:r>
      <w:r>
        <w:t xml:space="preserve"> встреча</w:t>
      </w:r>
      <w:r w:rsidR="007141FB">
        <w:t>ет</w:t>
      </w:r>
      <w:r>
        <w:t xml:space="preserve">ся в русском и английском языках (ср. </w:t>
      </w:r>
      <w:r w:rsidRPr="00655241">
        <w:rPr>
          <w:i/>
        </w:rPr>
        <w:t>сухая корова</w:t>
      </w:r>
      <w:r>
        <w:t xml:space="preserve">, </w:t>
      </w:r>
      <w:proofErr w:type="spellStart"/>
      <w:r w:rsidRPr="00655241">
        <w:rPr>
          <w:i/>
        </w:rPr>
        <w:t>dry</w:t>
      </w:r>
      <w:proofErr w:type="spellEnd"/>
      <w:r w:rsidRPr="00655241">
        <w:rPr>
          <w:i/>
        </w:rPr>
        <w:t xml:space="preserve"> </w:t>
      </w:r>
      <w:proofErr w:type="spellStart"/>
      <w:r w:rsidRPr="00655241">
        <w:rPr>
          <w:i/>
        </w:rPr>
        <w:t>cow</w:t>
      </w:r>
      <w:proofErr w:type="spellEnd"/>
      <w:r>
        <w:t xml:space="preserve"> </w:t>
      </w:r>
      <w:r w:rsidRPr="00C762B5">
        <w:t>‘</w:t>
      </w:r>
      <w:r>
        <w:t>корова, не дающая молока</w:t>
      </w:r>
      <w:r w:rsidRPr="00C762B5">
        <w:t>’</w:t>
      </w:r>
      <w:r w:rsidR="00D862E5">
        <w:t>).</w:t>
      </w:r>
    </w:p>
    <w:p w14:paraId="6773E937" w14:textId="0AF0DAC9" w:rsidR="00CF4772" w:rsidRPr="00281158" w:rsidRDefault="009A5A6C" w:rsidP="002A60F2">
      <w:pPr>
        <w:spacing w:line="360" w:lineRule="auto"/>
        <w:ind w:firstLine="567"/>
      </w:pPr>
      <w:proofErr w:type="spellStart"/>
      <w:r w:rsidRPr="002A60F2">
        <w:rPr>
          <w:i/>
        </w:rPr>
        <w:t>Донхъуаг</w:t>
      </w:r>
      <w:proofErr w:type="spellEnd"/>
      <w:r w:rsidRPr="009A5A6C">
        <w:t xml:space="preserve"> </w:t>
      </w:r>
      <w:r w:rsidR="002A60F2">
        <w:t xml:space="preserve">(образовано из двух слов: </w:t>
      </w:r>
      <w:r w:rsidR="002A60F2" w:rsidRPr="002A60F2">
        <w:rPr>
          <w:i/>
        </w:rPr>
        <w:t>дон</w:t>
      </w:r>
      <w:r w:rsidR="002A60F2">
        <w:t xml:space="preserve"> – вода, </w:t>
      </w:r>
      <w:proofErr w:type="spellStart"/>
      <w:r w:rsidR="002A60F2" w:rsidRPr="002A60F2">
        <w:rPr>
          <w:i/>
        </w:rPr>
        <w:t>хъуаг</w:t>
      </w:r>
      <w:proofErr w:type="spellEnd"/>
      <w:r w:rsidR="002A60F2">
        <w:t xml:space="preserve"> – </w:t>
      </w:r>
      <w:r w:rsidR="002A60F2" w:rsidRPr="002A60F2">
        <w:t>нехватка</w:t>
      </w:r>
      <w:r w:rsidR="002A60F2">
        <w:t xml:space="preserve">) </w:t>
      </w:r>
      <w:r w:rsidR="00945D57">
        <w:t>употребляется в ситуациях, когда речь идёт о</w:t>
      </w:r>
      <w:r w:rsidR="002A60F2">
        <w:t xml:space="preserve">б отсутствии относительно большого количество жидкости, исконно присущей предмету, то покрывает следующие три фрейма: </w:t>
      </w:r>
      <w:r w:rsidR="002A60F2" w:rsidRPr="00C82372">
        <w:t>‘</w:t>
      </w:r>
      <w:r w:rsidR="002A60F2" w:rsidRPr="00BD1963">
        <w:rPr>
          <w:b/>
        </w:rPr>
        <w:t>водоём</w:t>
      </w:r>
      <w:r w:rsidR="002A60F2" w:rsidRPr="00C82372">
        <w:t>’</w:t>
      </w:r>
      <w:r w:rsidR="002A60F2">
        <w:t xml:space="preserve"> </w:t>
      </w:r>
      <w:proofErr w:type="spellStart"/>
      <w:r w:rsidR="00DA4D1D" w:rsidRPr="002A60F2">
        <w:rPr>
          <w:i/>
        </w:rPr>
        <w:t>донхъуаг</w:t>
      </w:r>
      <w:proofErr w:type="spellEnd"/>
      <w:r w:rsidR="002A60F2" w:rsidRPr="00BD1963">
        <w:rPr>
          <w:i/>
        </w:rPr>
        <w:t xml:space="preserve"> </w:t>
      </w:r>
      <w:proofErr w:type="spellStart"/>
      <w:r w:rsidR="002A60F2" w:rsidRPr="00BD1963">
        <w:rPr>
          <w:i/>
        </w:rPr>
        <w:t>цад</w:t>
      </w:r>
      <w:proofErr w:type="spellEnd"/>
      <w:r w:rsidR="002A60F2">
        <w:t xml:space="preserve"> </w:t>
      </w:r>
      <w:r w:rsidR="002A60F2" w:rsidRPr="002A60F2">
        <w:t>‘сухое озеро’</w:t>
      </w:r>
      <w:r w:rsidR="002A60F2">
        <w:t xml:space="preserve">, </w:t>
      </w:r>
      <w:proofErr w:type="spellStart"/>
      <w:r w:rsidR="002A60F2" w:rsidRPr="002A60F2">
        <w:rPr>
          <w:i/>
        </w:rPr>
        <w:t>донхъуаг</w:t>
      </w:r>
      <w:proofErr w:type="spellEnd"/>
      <w:r w:rsidR="002A60F2" w:rsidRPr="002A60F2">
        <w:rPr>
          <w:i/>
        </w:rPr>
        <w:t xml:space="preserve"> </w:t>
      </w:r>
      <w:r w:rsidR="00EA24E2">
        <w:rPr>
          <w:i/>
        </w:rPr>
        <w:t>канал</w:t>
      </w:r>
      <w:r w:rsidR="002A60F2" w:rsidRPr="002A60F2">
        <w:rPr>
          <w:i/>
        </w:rPr>
        <w:t xml:space="preserve"> </w:t>
      </w:r>
      <w:r w:rsidR="002A60F2" w:rsidRPr="002A60F2">
        <w:t>‘сух</w:t>
      </w:r>
      <w:r w:rsidR="002A60F2">
        <w:t>ой канал</w:t>
      </w:r>
      <w:r w:rsidR="002A60F2" w:rsidRPr="002A60F2">
        <w:t>’</w:t>
      </w:r>
      <w:r w:rsidR="002A60F2">
        <w:t xml:space="preserve">, </w:t>
      </w:r>
      <w:r w:rsidR="00F739A6">
        <w:t>‘местность’</w:t>
      </w:r>
      <w:r w:rsidR="00281158">
        <w:t xml:space="preserve"> </w:t>
      </w:r>
      <w:proofErr w:type="spellStart"/>
      <w:r w:rsidR="00DA4D1D" w:rsidRPr="002A60F2">
        <w:rPr>
          <w:i/>
        </w:rPr>
        <w:t>донхъуаг</w:t>
      </w:r>
      <w:proofErr w:type="spellEnd"/>
      <w:r w:rsidR="00DA4D1D">
        <w:rPr>
          <w:i/>
        </w:rPr>
        <w:t xml:space="preserve"> </w:t>
      </w:r>
      <w:proofErr w:type="spellStart"/>
      <w:r w:rsidR="00DA4D1D">
        <w:rPr>
          <w:i/>
        </w:rPr>
        <w:t>быдыр</w:t>
      </w:r>
      <w:proofErr w:type="spellEnd"/>
      <w:r w:rsidR="00DA4D1D">
        <w:rPr>
          <w:i/>
        </w:rPr>
        <w:t xml:space="preserve"> </w:t>
      </w:r>
      <w:r w:rsidR="00DA4D1D" w:rsidRPr="00DA4D1D">
        <w:t>‘сухая степь’</w:t>
      </w:r>
      <w:r w:rsidR="00281158">
        <w:t>,</w:t>
      </w:r>
      <w:r w:rsidR="00281158" w:rsidRPr="00C82372">
        <w:t xml:space="preserve"> </w:t>
      </w:r>
      <w:r w:rsidR="002A60F2" w:rsidRPr="00C82372">
        <w:t>‘</w:t>
      </w:r>
      <w:r w:rsidR="002A60F2">
        <w:rPr>
          <w:b/>
        </w:rPr>
        <w:t>омертвевший</w:t>
      </w:r>
      <w:r w:rsidR="002A60F2" w:rsidRPr="00C82372">
        <w:t>’</w:t>
      </w:r>
      <w:r w:rsidR="002A60F2">
        <w:t xml:space="preserve"> (потерявший все соки, необходимые для </w:t>
      </w:r>
      <w:r w:rsidR="00FD10C5">
        <w:t>существования</w:t>
      </w:r>
      <w:r w:rsidR="002A60F2">
        <w:t xml:space="preserve">) </w:t>
      </w:r>
      <w:proofErr w:type="spellStart"/>
      <w:r w:rsidR="00B83D6B" w:rsidRPr="002A60F2">
        <w:rPr>
          <w:i/>
        </w:rPr>
        <w:t>донхъуаг</w:t>
      </w:r>
      <w:proofErr w:type="spellEnd"/>
      <w:r w:rsidR="00576D9A" w:rsidRPr="002A60F2">
        <w:rPr>
          <w:i/>
        </w:rPr>
        <w:t xml:space="preserve"> </w:t>
      </w:r>
      <w:proofErr w:type="spellStart"/>
      <w:r w:rsidR="00B83D6B" w:rsidRPr="002A60F2">
        <w:rPr>
          <w:i/>
        </w:rPr>
        <w:t>дидинӕгау</w:t>
      </w:r>
      <w:proofErr w:type="spellEnd"/>
      <w:r w:rsidR="002A60F2">
        <w:t xml:space="preserve"> </w:t>
      </w:r>
      <w:r w:rsidR="002A60F2" w:rsidRPr="002A60F2">
        <w:t>‘сух</w:t>
      </w:r>
      <w:r w:rsidR="002A60F2">
        <w:t>ой цветок</w:t>
      </w:r>
      <w:r w:rsidR="002A60F2" w:rsidRPr="002A60F2">
        <w:t>’</w:t>
      </w:r>
      <w:r w:rsidR="00281158">
        <w:t>.</w:t>
      </w:r>
    </w:p>
    <w:p w14:paraId="3A539425" w14:textId="45A350E5" w:rsidR="00281158" w:rsidRDefault="00281158" w:rsidP="00281158">
      <w:pPr>
        <w:spacing w:line="360" w:lineRule="auto"/>
        <w:ind w:firstLine="567"/>
      </w:pPr>
      <w:proofErr w:type="spellStart"/>
      <w:r w:rsidRPr="00281158">
        <w:rPr>
          <w:i/>
        </w:rPr>
        <w:t>Мард</w:t>
      </w:r>
      <w:proofErr w:type="spellEnd"/>
      <w:r>
        <w:t xml:space="preserve"> </w:t>
      </w:r>
      <w:r w:rsidR="00FD10C5">
        <w:t>(</w:t>
      </w:r>
      <w:proofErr w:type="spellStart"/>
      <w:r w:rsidR="00FD10C5" w:rsidRPr="00FD10C5">
        <w:rPr>
          <w:i/>
        </w:rPr>
        <w:t>мард</w:t>
      </w:r>
      <w:proofErr w:type="spellEnd"/>
      <w:r w:rsidR="00FD10C5" w:rsidRPr="00FD10C5">
        <w:rPr>
          <w:i/>
        </w:rPr>
        <w:t xml:space="preserve"> </w:t>
      </w:r>
      <w:proofErr w:type="spellStart"/>
      <w:r w:rsidR="00FD10C5" w:rsidRPr="00FD10C5">
        <w:rPr>
          <w:i/>
        </w:rPr>
        <w:t>бындз</w:t>
      </w:r>
      <w:proofErr w:type="spellEnd"/>
      <w:r w:rsidR="00FD10C5">
        <w:t xml:space="preserve"> </w:t>
      </w:r>
      <w:r w:rsidR="00FD10C5" w:rsidRPr="00FD10C5">
        <w:t>‘</w:t>
      </w:r>
      <w:r w:rsidR="00FD10C5" w:rsidRPr="002A60F2">
        <w:t>мёртвая муха</w:t>
      </w:r>
      <w:r w:rsidR="00FD10C5" w:rsidRPr="00FD10C5">
        <w:t>’)</w:t>
      </w:r>
      <w:r w:rsidR="00FD10C5">
        <w:t xml:space="preserve"> </w:t>
      </w:r>
      <w:r>
        <w:t xml:space="preserve">и </w:t>
      </w:r>
      <w:proofErr w:type="spellStart"/>
      <w:r w:rsidR="00E12AF6" w:rsidRPr="002737D0">
        <w:rPr>
          <w:i/>
        </w:rPr>
        <w:t>хъӕбӕр</w:t>
      </w:r>
      <w:proofErr w:type="spellEnd"/>
      <w:r>
        <w:t xml:space="preserve"> </w:t>
      </w:r>
      <w:r w:rsidR="00FD10C5">
        <w:t>(</w:t>
      </w:r>
      <w:proofErr w:type="spellStart"/>
      <w:r w:rsidR="00E12AF6" w:rsidRPr="002737D0">
        <w:rPr>
          <w:i/>
        </w:rPr>
        <w:t>хъӕбӕр</w:t>
      </w:r>
      <w:proofErr w:type="spellEnd"/>
      <w:r w:rsidR="00FD10C5" w:rsidRPr="00FD10C5">
        <w:rPr>
          <w:i/>
        </w:rPr>
        <w:t xml:space="preserve"> </w:t>
      </w:r>
      <w:proofErr w:type="spellStart"/>
      <w:r w:rsidR="00FD10C5" w:rsidRPr="00FD10C5">
        <w:rPr>
          <w:i/>
        </w:rPr>
        <w:t>дзидза</w:t>
      </w:r>
      <w:proofErr w:type="spellEnd"/>
      <w:r w:rsidR="00FD10C5">
        <w:t xml:space="preserve"> </w:t>
      </w:r>
      <w:r w:rsidR="00FD10C5" w:rsidRPr="00FD10C5">
        <w:t>‘</w:t>
      </w:r>
      <w:r w:rsidR="00FD10C5">
        <w:t>жёсткое мясо</w:t>
      </w:r>
      <w:r w:rsidR="00FD10C5" w:rsidRPr="00FD10C5">
        <w:t>’</w:t>
      </w:r>
      <w:r w:rsidR="00FD10C5">
        <w:t xml:space="preserve">, </w:t>
      </w:r>
      <w:proofErr w:type="spellStart"/>
      <w:r w:rsidR="00E12AF6" w:rsidRPr="002737D0">
        <w:rPr>
          <w:i/>
        </w:rPr>
        <w:t>хъӕбӕр</w:t>
      </w:r>
      <w:proofErr w:type="spellEnd"/>
      <w:r w:rsidR="00FD10C5" w:rsidRPr="00FD10C5">
        <w:rPr>
          <w:i/>
        </w:rPr>
        <w:t xml:space="preserve"> </w:t>
      </w:r>
      <w:proofErr w:type="spellStart"/>
      <w:r w:rsidR="00FD10C5" w:rsidRPr="00FD10C5">
        <w:rPr>
          <w:i/>
        </w:rPr>
        <w:t>к</w:t>
      </w:r>
      <w:r w:rsidR="00E12AF6" w:rsidRPr="002737D0">
        <w:rPr>
          <w:i/>
        </w:rPr>
        <w:t>ӕ</w:t>
      </w:r>
      <w:r w:rsidR="00FD10C5" w:rsidRPr="00FD10C5">
        <w:rPr>
          <w:i/>
        </w:rPr>
        <w:t>рдзын</w:t>
      </w:r>
      <w:proofErr w:type="spellEnd"/>
      <w:r w:rsidR="00FD10C5">
        <w:t xml:space="preserve"> </w:t>
      </w:r>
      <w:r w:rsidR="00FD10C5" w:rsidRPr="00FD10C5">
        <w:t>‘</w:t>
      </w:r>
      <w:r w:rsidR="00FD10C5">
        <w:t>жёсткий хлеб</w:t>
      </w:r>
      <w:r w:rsidR="00FD10C5" w:rsidRPr="00FD10C5">
        <w:t>’</w:t>
      </w:r>
      <w:r w:rsidR="00FD10C5">
        <w:t>) передают смысл сухости, но так как они входят в другие семантические поля, на нашей карте они не будут отражены.</w:t>
      </w:r>
    </w:p>
    <w:p w14:paraId="2EBF49DF" w14:textId="16C76935" w:rsidR="00A15A0D" w:rsidRPr="00A15A0D" w:rsidRDefault="00A15A0D" w:rsidP="00A15A0D">
      <w:pPr>
        <w:spacing w:line="360" w:lineRule="auto"/>
        <w:ind w:firstLine="567"/>
      </w:pPr>
      <w:r w:rsidRPr="00A15A0D">
        <w:t>Представим описанные употребления на семантической карте</w:t>
      </w:r>
      <w:r w:rsidR="002804BA">
        <w:t xml:space="preserve"> (Схема 3)</w:t>
      </w:r>
      <w:r w:rsidRPr="00A15A0D">
        <w:t>:</w:t>
      </w:r>
    </w:p>
    <w:p w14:paraId="39EAFC57" w14:textId="55061A26" w:rsidR="00A15A0D" w:rsidRDefault="00A15A0D" w:rsidP="00DA4D1D">
      <w:pPr>
        <w:spacing w:line="360" w:lineRule="auto"/>
        <w:ind w:firstLine="567"/>
      </w:pPr>
      <w:r w:rsidRPr="00A15A0D">
        <w:rPr>
          <w:highlight w:val="yellow"/>
        </w:rPr>
        <w:t>КАРТА</w:t>
      </w:r>
    </w:p>
    <w:p w14:paraId="79A0F332" w14:textId="324621DF" w:rsidR="00602A51" w:rsidRDefault="00602A51" w:rsidP="00602A51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bookmarkStart w:id="14" w:name="_Toc482628289"/>
      <w:r w:rsidRPr="0040053F">
        <w:rPr>
          <w:rFonts w:cs="Times New Roman"/>
          <w:i/>
        </w:rPr>
        <w:t>Нидерландский</w:t>
      </w:r>
      <w:bookmarkEnd w:id="14"/>
      <w:r w:rsidR="00201563">
        <w:rPr>
          <w:rFonts w:cs="Times New Roman"/>
          <w:i/>
        </w:rPr>
        <w:t xml:space="preserve"> язык</w:t>
      </w:r>
    </w:p>
    <w:p w14:paraId="33BD449E" w14:textId="012D653B" w:rsidR="00032665" w:rsidRPr="008E6D9E" w:rsidRDefault="00032665" w:rsidP="00831518">
      <w:pPr>
        <w:spacing w:line="360" w:lineRule="auto"/>
        <w:ind w:firstLine="567"/>
        <w:rPr>
          <w:lang w:val="en-US"/>
        </w:rPr>
      </w:pPr>
      <w:proofErr w:type="spellStart"/>
      <w:r w:rsidRPr="00A27E4F">
        <w:rPr>
          <w:i/>
          <w:lang w:val="en-US"/>
        </w:rPr>
        <w:t>Droog</w:t>
      </w:r>
      <w:proofErr w:type="spellEnd"/>
      <w:r>
        <w:rPr>
          <w:lang w:val="en-US"/>
        </w:rPr>
        <w:t xml:space="preserve">, </w:t>
      </w:r>
      <w:proofErr w:type="spellStart"/>
      <w:r w:rsidRPr="00A27E4F">
        <w:rPr>
          <w:i/>
          <w:lang w:val="en-US"/>
        </w:rPr>
        <w:t>dor</w:t>
      </w:r>
      <w:proofErr w:type="spellEnd"/>
      <w:r>
        <w:rPr>
          <w:lang w:val="en-US"/>
        </w:rPr>
        <w:t xml:space="preserve">, </w:t>
      </w:r>
      <w:proofErr w:type="spellStart"/>
      <w:r w:rsidRPr="00A27E4F">
        <w:rPr>
          <w:i/>
          <w:lang w:val="en-US"/>
        </w:rPr>
        <w:t>gedroogde</w:t>
      </w:r>
      <w:proofErr w:type="spellEnd"/>
      <w:r>
        <w:rPr>
          <w:lang w:val="en-US"/>
        </w:rPr>
        <w:t xml:space="preserve">, </w:t>
      </w:r>
      <w:proofErr w:type="spellStart"/>
      <w:r w:rsidRPr="00A27E4F">
        <w:rPr>
          <w:i/>
          <w:lang w:val="en-US"/>
        </w:rPr>
        <w:t>opgedroogd</w:t>
      </w:r>
      <w:proofErr w:type="spellEnd"/>
      <w:r w:rsidR="00A27E4F">
        <w:t>.</w:t>
      </w:r>
    </w:p>
    <w:p w14:paraId="3A0A6926" w14:textId="16DC13ED" w:rsidR="00831518" w:rsidRDefault="00201563" w:rsidP="00831518">
      <w:pPr>
        <w:spacing w:line="360" w:lineRule="auto"/>
        <w:ind w:firstLine="567"/>
      </w:pPr>
      <w:r>
        <w:t xml:space="preserve">При исследовании семантического поля </w:t>
      </w:r>
      <w:r w:rsidRPr="00201563">
        <w:t>‘</w:t>
      </w:r>
      <w:r>
        <w:t>сухой</w:t>
      </w:r>
      <w:r w:rsidRPr="00201563">
        <w:t xml:space="preserve">’ в </w:t>
      </w:r>
      <w:r w:rsidR="002D0A45">
        <w:t xml:space="preserve">нидерландском языке использовались следующие </w:t>
      </w:r>
      <w:r w:rsidR="00D87AAD">
        <w:t>источники</w:t>
      </w:r>
      <w:r w:rsidR="002D0A45">
        <w:t xml:space="preserve">: </w:t>
      </w:r>
      <w:bookmarkStart w:id="15" w:name="_Toc482628282"/>
      <w:r w:rsidR="00831518">
        <w:t>Нидерландско-русский</w:t>
      </w:r>
      <w:r w:rsidR="00831518" w:rsidRPr="00405FB1">
        <w:t xml:space="preserve"> словарь </w:t>
      </w:r>
      <w:r w:rsidR="00831518">
        <w:t xml:space="preserve">(Миронов 1897), </w:t>
      </w:r>
      <w:r w:rsidR="00831518" w:rsidRPr="00405FB1">
        <w:rPr>
          <w:lang w:val="en-US"/>
        </w:rPr>
        <w:t>Dutch</w:t>
      </w:r>
      <w:r w:rsidR="00831518" w:rsidRPr="003E221F">
        <w:t xml:space="preserve"> </w:t>
      </w:r>
      <w:r w:rsidR="00831518" w:rsidRPr="00405FB1">
        <w:rPr>
          <w:lang w:val="en-US"/>
        </w:rPr>
        <w:t>Parallel</w:t>
      </w:r>
      <w:r w:rsidR="00831518" w:rsidRPr="003E221F">
        <w:t xml:space="preserve"> </w:t>
      </w:r>
      <w:r w:rsidR="00831518" w:rsidRPr="00405FB1">
        <w:rPr>
          <w:lang w:val="en-US"/>
        </w:rPr>
        <w:t>Corpus</w:t>
      </w:r>
      <w:r w:rsidR="00831518" w:rsidRPr="00405FB1">
        <w:t xml:space="preserve">, многоязычный онлайн-словарь </w:t>
      </w:r>
      <w:proofErr w:type="spellStart"/>
      <w:r w:rsidR="00831518" w:rsidRPr="00405FB1">
        <w:rPr>
          <w:lang w:val="en-US"/>
        </w:rPr>
        <w:t>Glosbe</w:t>
      </w:r>
      <w:proofErr w:type="spellEnd"/>
      <w:r w:rsidR="00831518" w:rsidRPr="003E221F">
        <w:t xml:space="preserve">, </w:t>
      </w:r>
      <w:r w:rsidR="003E75A6">
        <w:t>фреймовая ан</w:t>
      </w:r>
      <w:r w:rsidR="007E16A5">
        <w:t>кета и данные, полученные при разговоре с носителем языка.</w:t>
      </w:r>
      <w:r w:rsidR="00B77E8C">
        <w:t xml:space="preserve"> </w:t>
      </w:r>
      <w:r w:rsidR="00B77E8C" w:rsidRPr="00405FB1">
        <w:t>В нидерландском яз</w:t>
      </w:r>
      <w:r w:rsidR="00B77E8C">
        <w:t xml:space="preserve">ыке лексико-семантическая зона </w:t>
      </w:r>
      <w:r w:rsidR="00B77E8C" w:rsidRPr="00B77E8C">
        <w:t>‘</w:t>
      </w:r>
      <w:r w:rsidR="00B77E8C">
        <w:t>сухой</w:t>
      </w:r>
      <w:r w:rsidR="00B77E8C" w:rsidRPr="00B77E8C">
        <w:t>’</w:t>
      </w:r>
      <w:r w:rsidR="00B77E8C" w:rsidRPr="00405FB1">
        <w:t xml:space="preserve"> покрывается </w:t>
      </w:r>
      <w:r w:rsidR="00B77E8C">
        <w:t xml:space="preserve">четырьмя </w:t>
      </w:r>
      <w:r w:rsidR="00B77E8C" w:rsidRPr="00405FB1">
        <w:t>лексемами:</w:t>
      </w:r>
      <w:r w:rsidR="00B77E8C">
        <w:t xml:space="preserve"> </w:t>
      </w:r>
      <w:proofErr w:type="spellStart"/>
      <w:r w:rsidR="00B77E8C">
        <w:rPr>
          <w:i/>
          <w:lang w:val="en-US"/>
        </w:rPr>
        <w:t>d</w:t>
      </w:r>
      <w:r w:rsidR="00B77E8C" w:rsidRPr="00A27E4F">
        <w:rPr>
          <w:i/>
          <w:lang w:val="en-US"/>
        </w:rPr>
        <w:t>roog</w:t>
      </w:r>
      <w:proofErr w:type="spellEnd"/>
      <w:r w:rsidR="00B77E8C" w:rsidRPr="00B77E8C">
        <w:t xml:space="preserve">, </w:t>
      </w:r>
      <w:proofErr w:type="spellStart"/>
      <w:r w:rsidR="00B77E8C" w:rsidRPr="00A27E4F">
        <w:rPr>
          <w:i/>
          <w:lang w:val="en-US"/>
        </w:rPr>
        <w:t>dor</w:t>
      </w:r>
      <w:proofErr w:type="spellEnd"/>
      <w:r w:rsidR="00B77E8C" w:rsidRPr="00B77E8C">
        <w:t xml:space="preserve">, </w:t>
      </w:r>
      <w:proofErr w:type="spellStart"/>
      <w:r w:rsidR="00B77E8C" w:rsidRPr="00A27E4F">
        <w:rPr>
          <w:i/>
          <w:lang w:val="en-US"/>
        </w:rPr>
        <w:t>gedroogde</w:t>
      </w:r>
      <w:proofErr w:type="spellEnd"/>
      <w:r w:rsidR="00B77E8C" w:rsidRPr="00B77E8C">
        <w:t xml:space="preserve">, </w:t>
      </w:r>
      <w:proofErr w:type="spellStart"/>
      <w:r w:rsidR="00B77E8C" w:rsidRPr="00A27E4F">
        <w:rPr>
          <w:i/>
          <w:lang w:val="en-US"/>
        </w:rPr>
        <w:t>opgedroogd</w:t>
      </w:r>
      <w:proofErr w:type="spellEnd"/>
      <w:r w:rsidR="00B77E8C">
        <w:t>.</w:t>
      </w:r>
    </w:p>
    <w:p w14:paraId="17C9177C" w14:textId="3EB07C57" w:rsidR="0043284B" w:rsidRPr="008924A9" w:rsidRDefault="00B77E8C" w:rsidP="00DA025F">
      <w:pPr>
        <w:spacing w:line="360" w:lineRule="auto"/>
        <w:ind w:firstLine="567"/>
      </w:pPr>
      <w:proofErr w:type="spellStart"/>
      <w:r w:rsidRPr="00643515">
        <w:rPr>
          <w:i/>
        </w:rPr>
        <w:t>Droog</w:t>
      </w:r>
      <w:proofErr w:type="spellEnd"/>
      <w:r w:rsidRPr="004945BF">
        <w:t xml:space="preserve"> </w:t>
      </w:r>
      <w:r w:rsidR="001B7DC9" w:rsidRPr="001B7DC9">
        <w:t>‘</w:t>
      </w:r>
      <w:r w:rsidR="001B7DC9">
        <w:t>сухой</w:t>
      </w:r>
      <w:r w:rsidR="001B7DC9" w:rsidRPr="001B7DC9">
        <w:t>’</w:t>
      </w:r>
      <w:r w:rsidR="001B7DC9">
        <w:t xml:space="preserve"> </w:t>
      </w:r>
      <w:r w:rsidR="004945BF" w:rsidRPr="004945BF">
        <w:t>покрывает следующие фрейм</w:t>
      </w:r>
      <w:r w:rsidR="004945BF">
        <w:t xml:space="preserve">ы: </w:t>
      </w:r>
      <w:r w:rsidR="004945BF" w:rsidRPr="004945BF">
        <w:t>‘</w:t>
      </w:r>
      <w:r w:rsidR="004945BF" w:rsidRPr="000E646D">
        <w:rPr>
          <w:b/>
        </w:rPr>
        <w:t>ненамоченный</w:t>
      </w:r>
      <w:r w:rsidR="004945BF" w:rsidRPr="004945BF">
        <w:t>’</w:t>
      </w:r>
      <w:r w:rsidR="004945BF">
        <w:t xml:space="preserve"> </w:t>
      </w:r>
      <w:proofErr w:type="spellStart"/>
      <w:r w:rsidR="00E343E8" w:rsidRPr="00643515">
        <w:rPr>
          <w:i/>
        </w:rPr>
        <w:t>droge</w:t>
      </w:r>
      <w:proofErr w:type="spellEnd"/>
      <w:r w:rsidR="00E343E8" w:rsidRPr="00643515">
        <w:rPr>
          <w:i/>
        </w:rPr>
        <w:t xml:space="preserve"> </w:t>
      </w:r>
      <w:proofErr w:type="spellStart"/>
      <w:r w:rsidR="00E343E8" w:rsidRPr="00643515">
        <w:rPr>
          <w:i/>
        </w:rPr>
        <w:t>papieren</w:t>
      </w:r>
      <w:proofErr w:type="spellEnd"/>
      <w:r w:rsidR="00E343E8" w:rsidRPr="00643515">
        <w:rPr>
          <w:i/>
        </w:rPr>
        <w:t xml:space="preserve"> </w:t>
      </w:r>
      <w:proofErr w:type="spellStart"/>
      <w:r w:rsidR="00E343E8" w:rsidRPr="00643515">
        <w:rPr>
          <w:i/>
        </w:rPr>
        <w:t>handdoek</w:t>
      </w:r>
      <w:proofErr w:type="spellEnd"/>
      <w:r w:rsidR="00775A74" w:rsidRPr="00775A74">
        <w:t xml:space="preserve"> ‘</w:t>
      </w:r>
      <w:r w:rsidR="00775A74">
        <w:t>сухое бумажное полотенце</w:t>
      </w:r>
      <w:r w:rsidR="00775A74" w:rsidRPr="00775A74">
        <w:t>’</w:t>
      </w:r>
      <w:r w:rsidR="00775A74">
        <w:t xml:space="preserve">, </w:t>
      </w:r>
      <w:proofErr w:type="spellStart"/>
      <w:r w:rsidR="00775A74" w:rsidRPr="00643515">
        <w:rPr>
          <w:i/>
        </w:rPr>
        <w:t>droge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kant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van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de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kussen</w:t>
      </w:r>
      <w:proofErr w:type="spellEnd"/>
      <w:r w:rsidR="00775A74" w:rsidRPr="00775A74">
        <w:t xml:space="preserve"> ‘</w:t>
      </w:r>
      <w:r w:rsidR="00775A74">
        <w:t>сухая сторона подушки</w:t>
      </w:r>
      <w:r w:rsidR="00775A74" w:rsidRPr="00775A74">
        <w:t>’</w:t>
      </w:r>
      <w:r w:rsidR="00775A74">
        <w:t xml:space="preserve">, </w:t>
      </w:r>
      <w:proofErr w:type="spellStart"/>
      <w:r w:rsidR="00775A74" w:rsidRPr="00643515">
        <w:rPr>
          <w:i/>
        </w:rPr>
        <w:t>ik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heb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geen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droge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draad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aan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mijn</w:t>
      </w:r>
      <w:proofErr w:type="spellEnd"/>
      <w:r w:rsidR="00775A74" w:rsidRPr="00643515">
        <w:rPr>
          <w:i/>
        </w:rPr>
        <w:t xml:space="preserve"> </w:t>
      </w:r>
      <w:proofErr w:type="spellStart"/>
      <w:r w:rsidR="00775A74" w:rsidRPr="00643515">
        <w:rPr>
          <w:i/>
        </w:rPr>
        <w:t>lijf</w:t>
      </w:r>
      <w:proofErr w:type="spellEnd"/>
      <w:r w:rsidR="00775A74" w:rsidRPr="00775A74">
        <w:t xml:space="preserve"> ‘</w:t>
      </w:r>
      <w:r w:rsidR="00775A74">
        <w:t>на мне сухой нитки нет</w:t>
      </w:r>
      <w:r w:rsidR="00775A74" w:rsidRPr="00775A74">
        <w:t>’</w:t>
      </w:r>
      <w:r w:rsidR="00775A74">
        <w:t xml:space="preserve">; </w:t>
      </w:r>
      <w:r w:rsidR="00775A74" w:rsidRPr="00775A74">
        <w:t>‘</w:t>
      </w:r>
      <w:r w:rsidR="00775A74" w:rsidRPr="000E646D">
        <w:rPr>
          <w:b/>
        </w:rPr>
        <w:t>помещение</w:t>
      </w:r>
      <w:r w:rsidR="00775A74" w:rsidRPr="00775A74">
        <w:t>’</w:t>
      </w:r>
      <w:r w:rsidR="00B139BF">
        <w:t xml:space="preserve"> </w:t>
      </w:r>
      <w:proofErr w:type="spellStart"/>
      <w:r w:rsidR="00B139BF" w:rsidRPr="00643515">
        <w:rPr>
          <w:i/>
        </w:rPr>
        <w:t>droge</w:t>
      </w:r>
      <w:proofErr w:type="spellEnd"/>
      <w:r w:rsidR="00B139BF" w:rsidRPr="00643515">
        <w:rPr>
          <w:i/>
        </w:rPr>
        <w:t xml:space="preserve"> </w:t>
      </w:r>
      <w:proofErr w:type="spellStart"/>
      <w:r w:rsidR="00B139BF" w:rsidRPr="00643515">
        <w:rPr>
          <w:i/>
        </w:rPr>
        <w:t>plaats</w:t>
      </w:r>
      <w:proofErr w:type="spellEnd"/>
      <w:r w:rsidR="00B139BF" w:rsidRPr="00643515">
        <w:rPr>
          <w:i/>
        </w:rPr>
        <w:t xml:space="preserve"> </w:t>
      </w:r>
      <w:proofErr w:type="spellStart"/>
      <w:r w:rsidR="00B139BF" w:rsidRPr="00643515">
        <w:rPr>
          <w:i/>
        </w:rPr>
        <w:t>om</w:t>
      </w:r>
      <w:proofErr w:type="spellEnd"/>
      <w:r w:rsidR="00B139BF" w:rsidRPr="00643515">
        <w:rPr>
          <w:i/>
        </w:rPr>
        <w:t xml:space="preserve"> </w:t>
      </w:r>
      <w:proofErr w:type="spellStart"/>
      <w:r w:rsidR="00B139BF" w:rsidRPr="00643515">
        <w:rPr>
          <w:i/>
        </w:rPr>
        <w:t>produkten</w:t>
      </w:r>
      <w:proofErr w:type="spellEnd"/>
      <w:r w:rsidR="00B139BF" w:rsidRPr="00643515">
        <w:rPr>
          <w:i/>
        </w:rPr>
        <w:t xml:space="preserve"> </w:t>
      </w:r>
      <w:proofErr w:type="spellStart"/>
      <w:r w:rsidR="00B139BF" w:rsidRPr="00643515">
        <w:rPr>
          <w:i/>
        </w:rPr>
        <w:t>op</w:t>
      </w:r>
      <w:proofErr w:type="spellEnd"/>
      <w:r w:rsidR="00B139BF" w:rsidRPr="00643515">
        <w:rPr>
          <w:i/>
        </w:rPr>
        <w:t xml:space="preserve"> </w:t>
      </w:r>
      <w:proofErr w:type="spellStart"/>
      <w:r w:rsidR="00B139BF" w:rsidRPr="00643515">
        <w:rPr>
          <w:i/>
        </w:rPr>
        <w:t>te</w:t>
      </w:r>
      <w:proofErr w:type="spellEnd"/>
      <w:r w:rsidR="00B139BF" w:rsidRPr="00643515">
        <w:rPr>
          <w:i/>
        </w:rPr>
        <w:t xml:space="preserve"> </w:t>
      </w:r>
      <w:proofErr w:type="spellStart"/>
      <w:r w:rsidR="00B139BF" w:rsidRPr="00643515">
        <w:rPr>
          <w:i/>
        </w:rPr>
        <w:t>slaan</w:t>
      </w:r>
      <w:proofErr w:type="spellEnd"/>
      <w:r w:rsidR="00B139BF" w:rsidRPr="00643515">
        <w:rPr>
          <w:i/>
        </w:rPr>
        <w:t xml:space="preserve"> </w:t>
      </w:r>
      <w:r w:rsidR="00B139BF" w:rsidRPr="00B139BF">
        <w:t>‘</w:t>
      </w:r>
      <w:r w:rsidR="00B139BF">
        <w:t>сухое место для хранения продуктов</w:t>
      </w:r>
      <w:r w:rsidR="00B139BF" w:rsidRPr="00B139BF">
        <w:t>’</w:t>
      </w:r>
      <w:r w:rsidR="00F11440">
        <w:t xml:space="preserve">, </w:t>
      </w:r>
      <w:proofErr w:type="spellStart"/>
      <w:r w:rsidR="00F11440" w:rsidRPr="00643515">
        <w:rPr>
          <w:i/>
        </w:rPr>
        <w:t>droge</w:t>
      </w:r>
      <w:proofErr w:type="spellEnd"/>
      <w:r w:rsidR="00F11440" w:rsidRPr="00643515">
        <w:rPr>
          <w:i/>
        </w:rPr>
        <w:t xml:space="preserve"> </w:t>
      </w:r>
      <w:proofErr w:type="spellStart"/>
      <w:r w:rsidR="00F11440" w:rsidRPr="00643515">
        <w:rPr>
          <w:i/>
        </w:rPr>
        <w:t>ruimte</w:t>
      </w:r>
      <w:proofErr w:type="spellEnd"/>
      <w:r w:rsidR="00F11440">
        <w:t xml:space="preserve"> </w:t>
      </w:r>
      <w:r w:rsidR="00F11440" w:rsidRPr="00F11440">
        <w:t>‘</w:t>
      </w:r>
      <w:r w:rsidR="00F11440">
        <w:t>сухое помещение</w:t>
      </w:r>
      <w:r w:rsidR="00F11440" w:rsidRPr="00F11440">
        <w:t>’</w:t>
      </w:r>
      <w:r w:rsidR="007E0010">
        <w:t xml:space="preserve">; </w:t>
      </w:r>
      <w:r w:rsidR="00434566" w:rsidRPr="00434566">
        <w:t>‘</w:t>
      </w:r>
      <w:r w:rsidR="007E0010" w:rsidRPr="000E646D">
        <w:rPr>
          <w:b/>
        </w:rPr>
        <w:t>высохший</w:t>
      </w:r>
      <w:r w:rsidR="00434566" w:rsidRPr="00434566">
        <w:t>’</w:t>
      </w:r>
      <w:r w:rsidR="00434566">
        <w:t xml:space="preserve"> </w:t>
      </w:r>
      <w:r w:rsidR="000E646D" w:rsidRPr="00643515">
        <w:rPr>
          <w:i/>
          <w:lang w:val="en-US"/>
        </w:rPr>
        <w:t>d</w:t>
      </w:r>
      <w:proofErr w:type="spellStart"/>
      <w:r w:rsidR="000E646D" w:rsidRPr="00643515">
        <w:rPr>
          <w:i/>
        </w:rPr>
        <w:t>roge</w:t>
      </w:r>
      <w:proofErr w:type="spellEnd"/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</w:rPr>
        <w:t>kleren</w:t>
      </w:r>
      <w:proofErr w:type="spellEnd"/>
      <w:r w:rsidR="000E646D" w:rsidRPr="00643515">
        <w:rPr>
          <w:i/>
        </w:rPr>
        <w:t xml:space="preserve"> </w:t>
      </w:r>
      <w:r w:rsidR="000E646D" w:rsidRPr="00643515">
        <w:rPr>
          <w:i/>
          <w:lang w:val="en-US"/>
        </w:rPr>
        <w:t>is</w:t>
      </w:r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  <w:lang w:val="en-US"/>
        </w:rPr>
        <w:t>aan</w:t>
      </w:r>
      <w:proofErr w:type="spellEnd"/>
      <w:r w:rsidR="000E646D" w:rsidRPr="00643515">
        <w:rPr>
          <w:i/>
        </w:rPr>
        <w:t xml:space="preserve"> </w:t>
      </w:r>
      <w:r w:rsidR="000E646D" w:rsidRPr="00643515">
        <w:rPr>
          <w:i/>
          <w:lang w:val="en-US"/>
        </w:rPr>
        <w:t>de</w:t>
      </w:r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  <w:lang w:val="en-US"/>
        </w:rPr>
        <w:t>lijn</w:t>
      </w:r>
      <w:proofErr w:type="spellEnd"/>
      <w:r w:rsidR="000E646D" w:rsidRPr="000E646D">
        <w:t xml:space="preserve"> ‘</w:t>
      </w:r>
      <w:r w:rsidR="000E646D">
        <w:t>сухая одежда на верёвке</w:t>
      </w:r>
      <w:r w:rsidR="000E646D" w:rsidRPr="000E646D">
        <w:t>’</w:t>
      </w:r>
      <w:r w:rsidR="000E646D">
        <w:t xml:space="preserve">, </w:t>
      </w:r>
      <w:proofErr w:type="spellStart"/>
      <w:r w:rsidR="000E646D" w:rsidRPr="00643515">
        <w:rPr>
          <w:i/>
        </w:rPr>
        <w:t>droog</w:t>
      </w:r>
      <w:proofErr w:type="spellEnd"/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</w:rPr>
        <w:t>gras</w:t>
      </w:r>
      <w:proofErr w:type="spellEnd"/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</w:rPr>
        <w:t>na</w:t>
      </w:r>
      <w:proofErr w:type="spellEnd"/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</w:rPr>
        <w:t>regen</w:t>
      </w:r>
      <w:proofErr w:type="spellEnd"/>
      <w:r w:rsidR="000E646D">
        <w:t xml:space="preserve"> </w:t>
      </w:r>
      <w:r w:rsidR="000E646D" w:rsidRPr="000E646D">
        <w:t>‘</w:t>
      </w:r>
      <w:r w:rsidR="000E646D">
        <w:t>сухая трава после дождя</w:t>
      </w:r>
      <w:r w:rsidR="000E646D" w:rsidRPr="000E646D">
        <w:t>’; ‘</w:t>
      </w:r>
      <w:proofErr w:type="spellStart"/>
      <w:r w:rsidR="000E646D" w:rsidRPr="00D92A74">
        <w:rPr>
          <w:b/>
        </w:rPr>
        <w:t>прототипически</w:t>
      </w:r>
      <w:proofErr w:type="spellEnd"/>
      <w:r w:rsidR="000E646D" w:rsidRPr="00D92A74">
        <w:rPr>
          <w:b/>
        </w:rPr>
        <w:t xml:space="preserve"> используемый с жидкостью</w:t>
      </w:r>
      <w:r w:rsidR="000E646D" w:rsidRPr="000E646D">
        <w:t>’</w:t>
      </w:r>
      <w:r w:rsidR="000E646D">
        <w:t xml:space="preserve"> </w:t>
      </w:r>
      <w:proofErr w:type="spellStart"/>
      <w:r w:rsidR="000E646D" w:rsidRPr="00643515">
        <w:rPr>
          <w:i/>
          <w:lang w:val="en-US"/>
        </w:rPr>
        <w:t>droge</w:t>
      </w:r>
      <w:proofErr w:type="spellEnd"/>
      <w:r w:rsidR="000E646D" w:rsidRPr="00643515">
        <w:rPr>
          <w:i/>
        </w:rPr>
        <w:t xml:space="preserve"> </w:t>
      </w:r>
      <w:proofErr w:type="spellStart"/>
      <w:r w:rsidR="000E646D" w:rsidRPr="00643515">
        <w:rPr>
          <w:i/>
          <w:lang w:val="en-US"/>
        </w:rPr>
        <w:t>borstel</w:t>
      </w:r>
      <w:proofErr w:type="spellEnd"/>
      <w:r w:rsidR="00585D93" w:rsidRPr="00D92A74">
        <w:t xml:space="preserve"> ‘</w:t>
      </w:r>
      <w:r w:rsidR="00D92A74">
        <w:t>сухая щётка</w:t>
      </w:r>
      <w:r w:rsidR="00585D93" w:rsidRPr="00D92A74">
        <w:t>’</w:t>
      </w:r>
      <w:r w:rsidR="00D92A74" w:rsidRPr="00D92A74">
        <w:t xml:space="preserve">, </w:t>
      </w:r>
      <w:proofErr w:type="spellStart"/>
      <w:r w:rsidR="00055153" w:rsidRPr="00643515">
        <w:rPr>
          <w:i/>
        </w:rPr>
        <w:t>droog</w:t>
      </w:r>
      <w:proofErr w:type="spellEnd"/>
      <w:r w:rsidR="00055153" w:rsidRPr="00643515">
        <w:rPr>
          <w:i/>
        </w:rPr>
        <w:t xml:space="preserve"> </w:t>
      </w:r>
      <w:proofErr w:type="spellStart"/>
      <w:r w:rsidR="00055153" w:rsidRPr="00643515">
        <w:rPr>
          <w:i/>
        </w:rPr>
        <w:t>lapje</w:t>
      </w:r>
      <w:proofErr w:type="spellEnd"/>
      <w:r w:rsidR="00055153">
        <w:t xml:space="preserve"> </w:t>
      </w:r>
      <w:r w:rsidR="00055153" w:rsidRPr="00055153">
        <w:t>‘</w:t>
      </w:r>
      <w:r w:rsidR="00E3567A">
        <w:t>сухая тря</w:t>
      </w:r>
      <w:r w:rsidR="00055153">
        <w:t>пка</w:t>
      </w:r>
      <w:r w:rsidR="00055153" w:rsidRPr="00055153">
        <w:t>’</w:t>
      </w:r>
      <w:r w:rsidR="00055153">
        <w:t xml:space="preserve">; </w:t>
      </w:r>
      <w:r w:rsidR="00055153" w:rsidRPr="00055153">
        <w:t>‘</w:t>
      </w:r>
      <w:r w:rsidR="00055153" w:rsidRPr="00055153">
        <w:rPr>
          <w:b/>
        </w:rPr>
        <w:t>климат, погода</w:t>
      </w:r>
      <w:r w:rsidR="00055153" w:rsidRPr="00055153">
        <w:t>’</w:t>
      </w:r>
      <w:r w:rsidR="00055153">
        <w:t xml:space="preserve"> </w:t>
      </w:r>
      <w:proofErr w:type="spellStart"/>
      <w:r w:rsidR="00055153" w:rsidRPr="00643515">
        <w:rPr>
          <w:i/>
        </w:rPr>
        <w:t>droog</w:t>
      </w:r>
      <w:proofErr w:type="spellEnd"/>
      <w:r w:rsidR="00055153" w:rsidRPr="00643515">
        <w:rPr>
          <w:i/>
        </w:rPr>
        <w:t xml:space="preserve"> </w:t>
      </w:r>
      <w:proofErr w:type="spellStart"/>
      <w:r w:rsidR="00055153" w:rsidRPr="00643515">
        <w:rPr>
          <w:i/>
        </w:rPr>
        <w:t>weer</w:t>
      </w:r>
      <w:proofErr w:type="spellEnd"/>
      <w:r w:rsidR="00E3567A">
        <w:t xml:space="preserve"> </w:t>
      </w:r>
      <w:r w:rsidR="00E3567A" w:rsidRPr="00E3567A">
        <w:t>‘</w:t>
      </w:r>
      <w:r w:rsidR="00E3567A">
        <w:t>сухая погода</w:t>
      </w:r>
      <w:r w:rsidR="00E3567A" w:rsidRPr="00E3567A">
        <w:t>’</w:t>
      </w:r>
      <w:r w:rsidR="00E3567A">
        <w:t xml:space="preserve">, </w:t>
      </w:r>
      <w:proofErr w:type="spellStart"/>
      <w:r w:rsidR="00E3567A" w:rsidRPr="00643515">
        <w:rPr>
          <w:i/>
        </w:rPr>
        <w:t>droge</w:t>
      </w:r>
      <w:proofErr w:type="spellEnd"/>
      <w:r w:rsidR="00E3567A" w:rsidRPr="00643515">
        <w:rPr>
          <w:i/>
        </w:rPr>
        <w:t xml:space="preserve"> </w:t>
      </w:r>
      <w:proofErr w:type="spellStart"/>
      <w:r w:rsidR="00E3567A" w:rsidRPr="00643515">
        <w:rPr>
          <w:i/>
        </w:rPr>
        <w:t>herfs</w:t>
      </w:r>
      <w:proofErr w:type="spellEnd"/>
      <w:r w:rsidR="00E3567A" w:rsidRPr="00643515">
        <w:rPr>
          <w:i/>
          <w:lang w:val="en-US"/>
        </w:rPr>
        <w:t>t</w:t>
      </w:r>
      <w:r w:rsidR="00E3567A" w:rsidRPr="00E3567A">
        <w:t xml:space="preserve"> ‘</w:t>
      </w:r>
      <w:r w:rsidR="00E3567A">
        <w:t>сухая осень</w:t>
      </w:r>
      <w:r w:rsidR="00E3567A" w:rsidRPr="00E3567A">
        <w:t>’</w:t>
      </w:r>
      <w:r w:rsidR="00E3567A">
        <w:t xml:space="preserve">, </w:t>
      </w:r>
      <w:proofErr w:type="spellStart"/>
      <w:r w:rsidR="00E3567A" w:rsidRPr="00643515">
        <w:rPr>
          <w:i/>
          <w:lang w:val="en-US"/>
        </w:rPr>
        <w:t>droog</w:t>
      </w:r>
      <w:proofErr w:type="spellEnd"/>
      <w:r w:rsidR="00E3567A" w:rsidRPr="00643515">
        <w:rPr>
          <w:i/>
        </w:rPr>
        <w:t xml:space="preserve"> </w:t>
      </w:r>
      <w:proofErr w:type="spellStart"/>
      <w:r w:rsidR="00E3567A" w:rsidRPr="00643515">
        <w:rPr>
          <w:i/>
          <w:lang w:val="en-US"/>
        </w:rPr>
        <w:t>klimaat</w:t>
      </w:r>
      <w:proofErr w:type="spellEnd"/>
      <w:r w:rsidR="00E3567A" w:rsidRPr="00E3567A">
        <w:t xml:space="preserve"> ‘</w:t>
      </w:r>
      <w:r w:rsidR="00E3567A">
        <w:t>сухой климат</w:t>
      </w:r>
      <w:r w:rsidR="00E3567A" w:rsidRPr="00E3567A">
        <w:t>’</w:t>
      </w:r>
      <w:r w:rsidR="005A1ABA" w:rsidRPr="005A1ABA">
        <w:t>; ‘</w:t>
      </w:r>
      <w:r w:rsidR="005A1ABA" w:rsidRPr="008B7393">
        <w:rPr>
          <w:b/>
        </w:rPr>
        <w:t>местность</w:t>
      </w:r>
      <w:r w:rsidR="005A1ABA" w:rsidRPr="005A1ABA">
        <w:t>’</w:t>
      </w:r>
      <w:r w:rsidR="005A1ABA">
        <w:t xml:space="preserve"> </w:t>
      </w:r>
      <w:proofErr w:type="spellStart"/>
      <w:r w:rsidR="005A1ABA" w:rsidRPr="00643515">
        <w:rPr>
          <w:i/>
        </w:rPr>
        <w:t>droge</w:t>
      </w:r>
      <w:proofErr w:type="spellEnd"/>
      <w:r w:rsidR="005A1ABA" w:rsidRPr="00643515">
        <w:rPr>
          <w:i/>
        </w:rPr>
        <w:t xml:space="preserve"> </w:t>
      </w:r>
      <w:proofErr w:type="spellStart"/>
      <w:r w:rsidR="005A1ABA" w:rsidRPr="00643515">
        <w:rPr>
          <w:i/>
        </w:rPr>
        <w:t>vallei</w:t>
      </w:r>
      <w:proofErr w:type="spellEnd"/>
      <w:r w:rsidR="0069240A">
        <w:t xml:space="preserve"> </w:t>
      </w:r>
      <w:r w:rsidR="0069240A" w:rsidRPr="0069240A">
        <w:t>‘</w:t>
      </w:r>
      <w:r w:rsidR="0069240A">
        <w:t xml:space="preserve">сухая </w:t>
      </w:r>
      <w:r w:rsidR="0069240A">
        <w:lastRenderedPageBreak/>
        <w:t>долина</w:t>
      </w:r>
      <w:r w:rsidR="0069240A" w:rsidRPr="0069240A">
        <w:t>’</w:t>
      </w:r>
      <w:r w:rsidR="0069240A">
        <w:t xml:space="preserve">, </w:t>
      </w:r>
      <w:proofErr w:type="spellStart"/>
      <w:r w:rsidR="0069240A" w:rsidRPr="00643515">
        <w:rPr>
          <w:i/>
        </w:rPr>
        <w:t>droog</w:t>
      </w:r>
      <w:proofErr w:type="spellEnd"/>
      <w:r w:rsidR="0069240A" w:rsidRPr="00643515">
        <w:rPr>
          <w:i/>
        </w:rPr>
        <w:t xml:space="preserve"> </w:t>
      </w:r>
      <w:proofErr w:type="spellStart"/>
      <w:r w:rsidR="0069240A" w:rsidRPr="00643515">
        <w:rPr>
          <w:i/>
        </w:rPr>
        <w:t>land</w:t>
      </w:r>
      <w:proofErr w:type="spellEnd"/>
      <w:r w:rsidR="0069240A" w:rsidRPr="00643515">
        <w:rPr>
          <w:i/>
        </w:rPr>
        <w:t xml:space="preserve"> </w:t>
      </w:r>
      <w:r w:rsidR="0069240A" w:rsidRPr="0069240A">
        <w:t>‘</w:t>
      </w:r>
      <w:proofErr w:type="spellStart"/>
      <w:r w:rsidR="0069240A">
        <w:t>cуша</w:t>
      </w:r>
      <w:proofErr w:type="spellEnd"/>
      <w:r w:rsidR="0069240A" w:rsidRPr="0069240A">
        <w:t>’</w:t>
      </w:r>
      <w:r w:rsidR="00CA72DA" w:rsidRPr="008B7393">
        <w:t xml:space="preserve">, </w:t>
      </w:r>
      <w:r w:rsidR="008B7393" w:rsidRPr="008B7393">
        <w:t>‘</w:t>
      </w:r>
      <w:r w:rsidR="008B7393" w:rsidRPr="00B95BE1">
        <w:rPr>
          <w:b/>
        </w:rPr>
        <w:t>водоём</w:t>
      </w:r>
      <w:r w:rsidR="008B7393" w:rsidRPr="008B7393">
        <w:t xml:space="preserve">’ </w:t>
      </w:r>
      <w:proofErr w:type="spellStart"/>
      <w:r w:rsidR="00B95BE1" w:rsidRPr="00643515">
        <w:rPr>
          <w:i/>
          <w:lang w:val="en-US"/>
        </w:rPr>
        <w:t>dro</w:t>
      </w:r>
      <w:r w:rsidR="00800684" w:rsidRPr="00643515">
        <w:rPr>
          <w:i/>
          <w:lang w:val="en-US"/>
        </w:rPr>
        <w:t>og</w:t>
      </w:r>
      <w:proofErr w:type="spellEnd"/>
      <w:r w:rsidR="00B95BE1" w:rsidRPr="00643515">
        <w:rPr>
          <w:i/>
        </w:rPr>
        <w:t xml:space="preserve"> </w:t>
      </w:r>
      <w:proofErr w:type="spellStart"/>
      <w:r w:rsidR="00B95BE1" w:rsidRPr="00643515">
        <w:rPr>
          <w:i/>
          <w:lang w:val="en-US"/>
        </w:rPr>
        <w:t>meer</w:t>
      </w:r>
      <w:proofErr w:type="spellEnd"/>
      <w:r w:rsidR="00987EAB" w:rsidRPr="00987EAB">
        <w:t xml:space="preserve"> ‘</w:t>
      </w:r>
      <w:r w:rsidR="00987EAB">
        <w:t>сухое озеро</w:t>
      </w:r>
      <w:r w:rsidR="00987EAB" w:rsidRPr="00987EAB">
        <w:t>’,</w:t>
      </w:r>
      <w:r w:rsidR="002841FD">
        <w:t xml:space="preserve"> </w:t>
      </w:r>
      <w:proofErr w:type="spellStart"/>
      <w:r w:rsidR="00F41E0F" w:rsidRPr="00643515">
        <w:rPr>
          <w:i/>
        </w:rPr>
        <w:t>droge</w:t>
      </w:r>
      <w:proofErr w:type="spellEnd"/>
      <w:r w:rsidR="00F41E0F" w:rsidRPr="00643515">
        <w:rPr>
          <w:i/>
        </w:rPr>
        <w:t xml:space="preserve"> </w:t>
      </w:r>
      <w:proofErr w:type="spellStart"/>
      <w:r w:rsidR="00F41E0F" w:rsidRPr="00643515">
        <w:rPr>
          <w:i/>
        </w:rPr>
        <w:t>rivier</w:t>
      </w:r>
      <w:proofErr w:type="spellEnd"/>
      <w:r w:rsidR="00F41E0F" w:rsidRPr="002841FD">
        <w:t xml:space="preserve"> </w:t>
      </w:r>
      <w:r w:rsidR="002841FD" w:rsidRPr="002841FD">
        <w:t>‘</w:t>
      </w:r>
      <w:r w:rsidR="002841FD">
        <w:t>сухая река</w:t>
      </w:r>
      <w:r w:rsidR="002841FD" w:rsidRPr="002841FD">
        <w:t>’</w:t>
      </w:r>
      <w:r w:rsidR="00F41E0F">
        <w:t xml:space="preserve">; </w:t>
      </w:r>
      <w:r w:rsidR="00F41E0F" w:rsidRPr="00F41E0F">
        <w:t>‘</w:t>
      </w:r>
      <w:r w:rsidR="00F41E0F" w:rsidRPr="00B8325C">
        <w:rPr>
          <w:b/>
        </w:rPr>
        <w:t>кожа</w:t>
      </w:r>
      <w:r w:rsidR="00F41E0F" w:rsidRPr="00F41E0F">
        <w:t>’</w:t>
      </w:r>
      <w:r w:rsidR="00F41E0F">
        <w:t xml:space="preserve"> </w:t>
      </w:r>
      <w:proofErr w:type="spellStart"/>
      <w:r w:rsidR="00F41E0F" w:rsidRPr="00643515">
        <w:rPr>
          <w:i/>
          <w:lang w:val="en-US"/>
        </w:rPr>
        <w:t>droge</w:t>
      </w:r>
      <w:proofErr w:type="spellEnd"/>
      <w:r w:rsidR="00F41E0F" w:rsidRPr="00643515">
        <w:rPr>
          <w:i/>
        </w:rPr>
        <w:t xml:space="preserve"> </w:t>
      </w:r>
      <w:proofErr w:type="spellStart"/>
      <w:r w:rsidR="00F41E0F" w:rsidRPr="00643515">
        <w:rPr>
          <w:i/>
          <w:lang w:val="en-US"/>
        </w:rPr>
        <w:t>huid</w:t>
      </w:r>
      <w:proofErr w:type="spellEnd"/>
      <w:r w:rsidR="00F41E0F" w:rsidRPr="00F41E0F">
        <w:t xml:space="preserve"> ‘</w:t>
      </w:r>
      <w:r w:rsidR="00F41E0F">
        <w:t>сухая кожа</w:t>
      </w:r>
      <w:r w:rsidR="00B8325C" w:rsidRPr="00B8325C">
        <w:t xml:space="preserve">’, </w:t>
      </w:r>
      <w:proofErr w:type="spellStart"/>
      <w:r w:rsidR="00B8325C" w:rsidRPr="00643515">
        <w:rPr>
          <w:i/>
        </w:rPr>
        <w:t>shampoo</w:t>
      </w:r>
      <w:proofErr w:type="spellEnd"/>
      <w:r w:rsidR="00B8325C" w:rsidRPr="00643515">
        <w:rPr>
          <w:i/>
        </w:rPr>
        <w:t xml:space="preserve"> </w:t>
      </w:r>
      <w:proofErr w:type="spellStart"/>
      <w:r w:rsidR="00B8325C" w:rsidRPr="00643515">
        <w:rPr>
          <w:i/>
        </w:rPr>
        <w:t>voor</w:t>
      </w:r>
      <w:proofErr w:type="spellEnd"/>
      <w:r w:rsidR="00B8325C" w:rsidRPr="00643515">
        <w:rPr>
          <w:i/>
        </w:rPr>
        <w:t xml:space="preserve"> </w:t>
      </w:r>
      <w:proofErr w:type="spellStart"/>
      <w:r w:rsidR="00B8325C" w:rsidRPr="00643515">
        <w:rPr>
          <w:i/>
        </w:rPr>
        <w:t>droog</w:t>
      </w:r>
      <w:proofErr w:type="spellEnd"/>
      <w:r w:rsidR="00B8325C" w:rsidRPr="00643515">
        <w:rPr>
          <w:i/>
        </w:rPr>
        <w:t xml:space="preserve"> </w:t>
      </w:r>
      <w:proofErr w:type="spellStart"/>
      <w:r w:rsidR="00B8325C" w:rsidRPr="00643515">
        <w:rPr>
          <w:i/>
        </w:rPr>
        <w:t>haar</w:t>
      </w:r>
      <w:proofErr w:type="spellEnd"/>
      <w:r w:rsidR="00B8325C">
        <w:t xml:space="preserve"> </w:t>
      </w:r>
      <w:r w:rsidR="00B8325C" w:rsidRPr="00B8325C">
        <w:t>‘</w:t>
      </w:r>
      <w:r w:rsidR="00B8325C">
        <w:t>шампунь для сухих волос</w:t>
      </w:r>
      <w:r w:rsidR="00B8325C" w:rsidRPr="00B8325C">
        <w:t>’, ‘</w:t>
      </w:r>
      <w:r w:rsidR="00B8325C" w:rsidRPr="00B8325C">
        <w:rPr>
          <w:b/>
        </w:rPr>
        <w:t>другие части тела</w:t>
      </w:r>
      <w:r w:rsidR="00B8325C" w:rsidRPr="00B8325C">
        <w:t>’</w:t>
      </w:r>
      <w:r w:rsidR="00B8325C">
        <w:t xml:space="preserve"> </w:t>
      </w:r>
      <w:proofErr w:type="spellStart"/>
      <w:r w:rsidR="00B8325C" w:rsidRPr="00643515">
        <w:rPr>
          <w:i/>
          <w:lang w:val="en-US"/>
        </w:rPr>
        <w:t>droge</w:t>
      </w:r>
      <w:proofErr w:type="spellEnd"/>
      <w:r w:rsidR="00B8325C" w:rsidRPr="00643515">
        <w:rPr>
          <w:i/>
        </w:rPr>
        <w:t xml:space="preserve"> </w:t>
      </w:r>
      <w:proofErr w:type="spellStart"/>
      <w:r w:rsidR="00B8325C" w:rsidRPr="00643515">
        <w:rPr>
          <w:i/>
          <w:lang w:val="en-US"/>
        </w:rPr>
        <w:t>lippen</w:t>
      </w:r>
      <w:proofErr w:type="spellEnd"/>
      <w:r w:rsidR="00B8325C" w:rsidRPr="00B8325C">
        <w:t xml:space="preserve"> ‘</w:t>
      </w:r>
      <w:r w:rsidR="00B8325C">
        <w:t>сухие губы</w:t>
      </w:r>
      <w:r w:rsidR="00B8325C" w:rsidRPr="00B8325C">
        <w:t>’</w:t>
      </w:r>
      <w:r w:rsidR="00B8325C">
        <w:t xml:space="preserve">; </w:t>
      </w:r>
      <w:r w:rsidR="00B8325C" w:rsidRPr="00B8325C">
        <w:t>‘</w:t>
      </w:r>
      <w:r w:rsidR="00B8325C" w:rsidRPr="004D10E8">
        <w:rPr>
          <w:b/>
        </w:rPr>
        <w:t>чёрствый</w:t>
      </w:r>
      <w:r w:rsidR="00B8325C" w:rsidRPr="00B8325C">
        <w:t>’</w:t>
      </w:r>
      <w:r w:rsidR="00B8325C">
        <w:t xml:space="preserve"> </w:t>
      </w:r>
      <w:proofErr w:type="spellStart"/>
      <w:r w:rsidR="00B8325C" w:rsidRPr="00643515">
        <w:rPr>
          <w:i/>
          <w:lang w:val="en-US"/>
        </w:rPr>
        <w:t>dr</w:t>
      </w:r>
      <w:r w:rsidR="004D10E8" w:rsidRPr="00643515">
        <w:rPr>
          <w:i/>
          <w:lang w:val="en-US"/>
        </w:rPr>
        <w:t>oog</w:t>
      </w:r>
      <w:proofErr w:type="spellEnd"/>
      <w:r w:rsidR="004D10E8" w:rsidRPr="00643515">
        <w:rPr>
          <w:i/>
        </w:rPr>
        <w:t xml:space="preserve"> </w:t>
      </w:r>
      <w:r w:rsidR="004D10E8" w:rsidRPr="00643515">
        <w:rPr>
          <w:i/>
          <w:lang w:val="en-US"/>
        </w:rPr>
        <w:t>brood</w:t>
      </w:r>
      <w:r w:rsidR="004D10E8" w:rsidRPr="004D10E8">
        <w:t xml:space="preserve"> ‘</w:t>
      </w:r>
      <w:r w:rsidR="00B8325C">
        <w:t>чёрствый хлеб</w:t>
      </w:r>
      <w:r w:rsidR="004D10E8" w:rsidRPr="004D10E8">
        <w:t>’</w:t>
      </w:r>
      <w:r w:rsidR="004D10E8">
        <w:t xml:space="preserve">, </w:t>
      </w:r>
      <w:r w:rsidR="004D10E8" w:rsidRPr="004D10E8">
        <w:t>‘</w:t>
      </w:r>
      <w:proofErr w:type="spellStart"/>
      <w:r w:rsidR="004D10E8" w:rsidRPr="00D11A79">
        <w:rPr>
          <w:b/>
        </w:rPr>
        <w:t>несочный</w:t>
      </w:r>
      <w:proofErr w:type="spellEnd"/>
      <w:r w:rsidR="004D10E8" w:rsidRPr="004D10E8">
        <w:t>’</w:t>
      </w:r>
      <w:r w:rsidR="004D10E8">
        <w:t xml:space="preserve"> </w:t>
      </w:r>
      <w:proofErr w:type="spellStart"/>
      <w:r w:rsidR="004D10E8" w:rsidRPr="00643515">
        <w:rPr>
          <w:i/>
        </w:rPr>
        <w:t>d</w:t>
      </w:r>
      <w:r w:rsidR="00D11A79" w:rsidRPr="00643515">
        <w:rPr>
          <w:i/>
        </w:rPr>
        <w:t>roog</w:t>
      </w:r>
      <w:proofErr w:type="spellEnd"/>
      <w:r w:rsidR="00D11A79" w:rsidRPr="00643515">
        <w:rPr>
          <w:i/>
        </w:rPr>
        <w:t xml:space="preserve"> </w:t>
      </w:r>
      <w:proofErr w:type="spellStart"/>
      <w:r w:rsidR="00D11A79" w:rsidRPr="00643515">
        <w:rPr>
          <w:i/>
        </w:rPr>
        <w:t>vlees</w:t>
      </w:r>
      <w:proofErr w:type="spellEnd"/>
      <w:r w:rsidR="00D11A79">
        <w:t xml:space="preserve"> </w:t>
      </w:r>
      <w:r w:rsidR="00D11A79" w:rsidRPr="00D11A79">
        <w:t>‘</w:t>
      </w:r>
      <w:r w:rsidR="00D11A79">
        <w:t>сухое мясо</w:t>
      </w:r>
      <w:r w:rsidR="00D11A79" w:rsidRPr="00D11A79">
        <w:t>’</w:t>
      </w:r>
      <w:r w:rsidR="00104F27" w:rsidRPr="00104F27">
        <w:t>, ‘</w:t>
      </w:r>
      <w:r w:rsidR="00104F27" w:rsidRPr="00F913BD">
        <w:rPr>
          <w:b/>
        </w:rPr>
        <w:t>засушенный впрок</w:t>
      </w:r>
      <w:r w:rsidR="00104F27" w:rsidRPr="00104F27">
        <w:t>’</w:t>
      </w:r>
      <w:r w:rsidR="00104F27">
        <w:t xml:space="preserve"> </w:t>
      </w:r>
      <w:proofErr w:type="spellStart"/>
      <w:r w:rsidR="00104F27" w:rsidRPr="00643515">
        <w:rPr>
          <w:i/>
        </w:rPr>
        <w:t>droog</w:t>
      </w:r>
      <w:proofErr w:type="spellEnd"/>
      <w:r w:rsidR="00104F27" w:rsidRPr="00643515">
        <w:rPr>
          <w:i/>
        </w:rPr>
        <w:t xml:space="preserve"> </w:t>
      </w:r>
      <w:proofErr w:type="spellStart"/>
      <w:r w:rsidR="00104F27" w:rsidRPr="00643515">
        <w:rPr>
          <w:i/>
        </w:rPr>
        <w:t>gras</w:t>
      </w:r>
      <w:proofErr w:type="spellEnd"/>
      <w:r w:rsidR="00104F27">
        <w:t xml:space="preserve"> </w:t>
      </w:r>
      <w:r w:rsidR="00104F27" w:rsidRPr="00104F27">
        <w:t>‘</w:t>
      </w:r>
      <w:r w:rsidR="00104F27">
        <w:t>сухие травы</w:t>
      </w:r>
      <w:r w:rsidR="00104F27" w:rsidRPr="00104F27">
        <w:t xml:space="preserve">’, </w:t>
      </w:r>
      <w:proofErr w:type="spellStart"/>
      <w:r w:rsidR="00F913BD" w:rsidRPr="00643515">
        <w:rPr>
          <w:i/>
        </w:rPr>
        <w:t>droog</w:t>
      </w:r>
      <w:proofErr w:type="spellEnd"/>
      <w:r w:rsidR="00F913BD" w:rsidRPr="00643515">
        <w:rPr>
          <w:i/>
        </w:rPr>
        <w:t xml:space="preserve"> </w:t>
      </w:r>
      <w:proofErr w:type="spellStart"/>
      <w:r w:rsidR="00F913BD" w:rsidRPr="00643515">
        <w:rPr>
          <w:i/>
        </w:rPr>
        <w:t>bessen</w:t>
      </w:r>
      <w:proofErr w:type="spellEnd"/>
      <w:r w:rsidR="00F913BD" w:rsidRPr="00643515">
        <w:rPr>
          <w:i/>
        </w:rPr>
        <w:t xml:space="preserve"> </w:t>
      </w:r>
      <w:r w:rsidR="00F913BD" w:rsidRPr="00F913BD">
        <w:t>‘</w:t>
      </w:r>
      <w:r w:rsidR="00F913BD">
        <w:t>сухие ягоды</w:t>
      </w:r>
      <w:r w:rsidR="00F913BD" w:rsidRPr="00F913BD">
        <w:t>’</w:t>
      </w:r>
      <w:r w:rsidR="0043284B" w:rsidRPr="0043284B">
        <w:t>,</w:t>
      </w:r>
      <w:r w:rsidR="0043284B">
        <w:t xml:space="preserve"> </w:t>
      </w:r>
      <w:proofErr w:type="spellStart"/>
      <w:r w:rsidR="0043284B" w:rsidRPr="00643515">
        <w:rPr>
          <w:i/>
        </w:rPr>
        <w:t>droge</w:t>
      </w:r>
      <w:proofErr w:type="spellEnd"/>
      <w:r w:rsidR="0043284B" w:rsidRPr="00643515">
        <w:rPr>
          <w:i/>
        </w:rPr>
        <w:t xml:space="preserve"> </w:t>
      </w:r>
      <w:proofErr w:type="spellStart"/>
      <w:r w:rsidR="0043284B" w:rsidRPr="00643515">
        <w:rPr>
          <w:i/>
        </w:rPr>
        <w:t>bonen</w:t>
      </w:r>
      <w:proofErr w:type="spellEnd"/>
      <w:r w:rsidR="0043284B">
        <w:t xml:space="preserve"> </w:t>
      </w:r>
      <w:r w:rsidR="0043284B" w:rsidRPr="0043284B">
        <w:t>‘</w:t>
      </w:r>
      <w:r w:rsidR="0043284B">
        <w:t>сухие бобы</w:t>
      </w:r>
      <w:r w:rsidR="0043284B" w:rsidRPr="0043284B">
        <w:t>’</w:t>
      </w:r>
      <w:r w:rsidR="00F913BD">
        <w:t xml:space="preserve">; </w:t>
      </w:r>
      <w:r w:rsidR="0043284B" w:rsidRPr="0043284B">
        <w:t>‘</w:t>
      </w:r>
      <w:r w:rsidR="00F913BD" w:rsidRPr="00A92334">
        <w:rPr>
          <w:b/>
        </w:rPr>
        <w:t>омертвевший</w:t>
      </w:r>
      <w:r w:rsidR="0043284B" w:rsidRPr="0043284B">
        <w:t>’</w:t>
      </w:r>
      <w:r w:rsidR="00DA025F">
        <w:t xml:space="preserve"> </w:t>
      </w:r>
      <w:proofErr w:type="spellStart"/>
      <w:r w:rsidR="00DA025F" w:rsidRPr="00643515">
        <w:rPr>
          <w:i/>
        </w:rPr>
        <w:t>droge</w:t>
      </w:r>
      <w:proofErr w:type="spellEnd"/>
      <w:r w:rsidR="00DA025F" w:rsidRPr="00643515">
        <w:rPr>
          <w:i/>
        </w:rPr>
        <w:t xml:space="preserve"> </w:t>
      </w:r>
      <w:proofErr w:type="spellStart"/>
      <w:r w:rsidR="00DA025F" w:rsidRPr="00643515">
        <w:rPr>
          <w:i/>
        </w:rPr>
        <w:t>boom</w:t>
      </w:r>
      <w:proofErr w:type="spellEnd"/>
      <w:r w:rsidR="00DA025F" w:rsidRPr="00643515">
        <w:rPr>
          <w:i/>
        </w:rPr>
        <w:t xml:space="preserve"> </w:t>
      </w:r>
      <w:r w:rsidR="0043284B" w:rsidRPr="00DA025F">
        <w:t>‘</w:t>
      </w:r>
      <w:r w:rsidR="0043284B">
        <w:t>сух</w:t>
      </w:r>
      <w:r w:rsidR="00DA025F">
        <w:t>ое</w:t>
      </w:r>
      <w:r w:rsidR="0043284B">
        <w:t xml:space="preserve"> </w:t>
      </w:r>
      <w:r w:rsidR="00DA025F">
        <w:t>дерево</w:t>
      </w:r>
      <w:r w:rsidR="0043284B" w:rsidRPr="00DA025F">
        <w:t>’</w:t>
      </w:r>
      <w:r w:rsidR="00DA025F" w:rsidRPr="00DA025F">
        <w:t xml:space="preserve">, </w:t>
      </w:r>
      <w:proofErr w:type="spellStart"/>
      <w:r w:rsidR="00A92334" w:rsidRPr="00643515">
        <w:rPr>
          <w:i/>
          <w:lang w:val="en-US"/>
        </w:rPr>
        <w:t>droge</w:t>
      </w:r>
      <w:proofErr w:type="spellEnd"/>
      <w:r w:rsidR="00A92334" w:rsidRPr="00643515">
        <w:rPr>
          <w:i/>
        </w:rPr>
        <w:t xml:space="preserve"> </w:t>
      </w:r>
      <w:r w:rsidR="00A92334" w:rsidRPr="00643515">
        <w:rPr>
          <w:i/>
          <w:lang w:val="en-US"/>
        </w:rPr>
        <w:t>plant</w:t>
      </w:r>
      <w:r w:rsidR="00A92334" w:rsidRPr="00A92334">
        <w:t xml:space="preserve"> ‘</w:t>
      </w:r>
      <w:r w:rsidR="00A92334">
        <w:t>сухое растение</w:t>
      </w:r>
      <w:r w:rsidR="00A92334" w:rsidRPr="00A92334">
        <w:t xml:space="preserve">’. </w:t>
      </w:r>
      <w:r w:rsidR="00A92334">
        <w:t>Эта лексема обладает метафорическим значение</w:t>
      </w:r>
      <w:r w:rsidR="00056156">
        <w:t xml:space="preserve">м </w:t>
      </w:r>
      <w:r w:rsidR="00056156" w:rsidRPr="008924A9">
        <w:t>‘</w:t>
      </w:r>
      <w:r w:rsidR="00056156">
        <w:t>скучный, нудный, неинтересный</w:t>
      </w:r>
      <w:r w:rsidR="00056156" w:rsidRPr="008924A9">
        <w:t>’ (</w:t>
      </w:r>
      <w:r w:rsidR="00961351" w:rsidRPr="008924A9">
        <w:t>32</w:t>
      </w:r>
      <w:r w:rsidR="00056156" w:rsidRPr="008924A9">
        <w:t>)</w:t>
      </w:r>
      <w:r w:rsidR="00961351" w:rsidRPr="008924A9">
        <w:t>:</w:t>
      </w:r>
    </w:p>
    <w:p w14:paraId="5C94F23F" w14:textId="0328CBA6" w:rsidR="008924A9" w:rsidRPr="008924A9" w:rsidRDefault="008924A9" w:rsidP="008924A9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</w:rPr>
      </w:pPr>
      <w:proofErr w:type="spellStart"/>
      <w:r w:rsidRPr="008924A9">
        <w:rPr>
          <w:rFonts w:ascii="Times New Roman" w:hAnsi="Times New Roman"/>
          <w:i/>
          <w:lang w:val="de-DE"/>
        </w:rPr>
        <w:t>Het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goede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r w:rsidRPr="008924A9">
        <w:rPr>
          <w:rFonts w:ascii="Times New Roman" w:hAnsi="Times New Roman"/>
          <w:i/>
          <w:lang w:val="de-DE"/>
        </w:rPr>
        <w:t>van</w:t>
      </w:r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het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boek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is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dat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het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r w:rsidRPr="008924A9">
        <w:rPr>
          <w:rFonts w:ascii="Times New Roman" w:hAnsi="Times New Roman"/>
          <w:i/>
          <w:lang w:val="de-DE"/>
        </w:rPr>
        <w:t>de</w:t>
      </w:r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droge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geschiedenis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levendig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maakt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door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 </w:t>
      </w:r>
      <w:r w:rsidRPr="008924A9">
        <w:rPr>
          <w:rFonts w:ascii="Times New Roman" w:hAnsi="Times New Roman"/>
          <w:i/>
          <w:lang w:val="de-DE"/>
        </w:rPr>
        <w:t>de</w:t>
      </w:r>
      <w:r w:rsidRPr="00447CB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8924A9">
        <w:rPr>
          <w:rFonts w:ascii="Times New Roman" w:hAnsi="Times New Roman"/>
          <w:i/>
          <w:lang w:val="de-DE"/>
        </w:rPr>
        <w:t>familiegeschiedenis</w:t>
      </w:r>
      <w:proofErr w:type="spellEnd"/>
      <w:r w:rsidRPr="00447CB5">
        <w:rPr>
          <w:rFonts w:ascii="Times New Roman" w:hAnsi="Times New Roman"/>
          <w:i/>
          <w:lang w:val="de-DE"/>
        </w:rPr>
        <w:t xml:space="preserve">... </w:t>
      </w:r>
      <w:r w:rsidRPr="008924A9">
        <w:rPr>
          <w:rFonts w:ascii="Times New Roman" w:hAnsi="Times New Roman"/>
        </w:rPr>
        <w:t>[</w:t>
      </w:r>
      <w:r w:rsidRPr="008924A9">
        <w:rPr>
          <w:rFonts w:ascii="Times New Roman" w:hAnsi="Times New Roman"/>
          <w:lang w:val="de-DE"/>
        </w:rPr>
        <w:t>http</w:t>
      </w:r>
      <w:r w:rsidRPr="008924A9">
        <w:rPr>
          <w:rFonts w:ascii="Times New Roman" w:hAnsi="Times New Roman"/>
        </w:rPr>
        <w:t>://</w:t>
      </w:r>
      <w:proofErr w:type="spellStart"/>
      <w:r w:rsidRPr="008924A9">
        <w:rPr>
          <w:rFonts w:ascii="Times New Roman" w:hAnsi="Times New Roman"/>
          <w:lang w:val="de-DE"/>
        </w:rPr>
        <w:t>www</w:t>
      </w:r>
      <w:proofErr w:type="spellEnd"/>
      <w:r w:rsidRPr="008924A9">
        <w:rPr>
          <w:rFonts w:ascii="Times New Roman" w:hAnsi="Times New Roman"/>
        </w:rPr>
        <w:t>.</w:t>
      </w:r>
      <w:proofErr w:type="spellStart"/>
      <w:r w:rsidRPr="008924A9">
        <w:rPr>
          <w:rFonts w:ascii="Times New Roman" w:hAnsi="Times New Roman"/>
          <w:lang w:val="de-DE"/>
        </w:rPr>
        <w:t>knutzels</w:t>
      </w:r>
      <w:proofErr w:type="spellEnd"/>
      <w:r w:rsidRPr="008924A9">
        <w:rPr>
          <w:rFonts w:ascii="Times New Roman" w:hAnsi="Times New Roman"/>
        </w:rPr>
        <w:t>.</w:t>
      </w:r>
      <w:proofErr w:type="spellStart"/>
      <w:r w:rsidRPr="008924A9">
        <w:rPr>
          <w:rFonts w:ascii="Times New Roman" w:hAnsi="Times New Roman"/>
          <w:lang w:val="de-DE"/>
        </w:rPr>
        <w:t>nl</w:t>
      </w:r>
      <w:proofErr w:type="spellEnd"/>
      <w:r w:rsidRPr="008924A9">
        <w:rPr>
          <w:rFonts w:ascii="Times New Roman" w:hAnsi="Times New Roman"/>
        </w:rPr>
        <w:t>/2012/11/27/</w:t>
      </w:r>
      <w:proofErr w:type="spellStart"/>
      <w:r w:rsidRPr="008924A9">
        <w:rPr>
          <w:rFonts w:ascii="Times New Roman" w:hAnsi="Times New Roman"/>
          <w:lang w:val="de-DE"/>
        </w:rPr>
        <w:t>boeken</w:t>
      </w:r>
      <w:proofErr w:type="spellEnd"/>
      <w:r w:rsidRPr="008924A9">
        <w:rPr>
          <w:rFonts w:ascii="Times New Roman" w:hAnsi="Times New Roman"/>
        </w:rPr>
        <w:t>-3/]</w:t>
      </w:r>
    </w:p>
    <w:p w14:paraId="48D199A2" w14:textId="56F85BB7" w:rsidR="008924A9" w:rsidRDefault="008924A9" w:rsidP="008924A9">
      <w:pPr>
        <w:spacing w:line="360" w:lineRule="auto"/>
        <w:ind w:firstLine="567"/>
        <w:rPr>
          <w:sz w:val="22"/>
          <w:szCs w:val="22"/>
        </w:rPr>
      </w:pPr>
      <w:r w:rsidRPr="008924A9">
        <w:rPr>
          <w:sz w:val="22"/>
          <w:szCs w:val="22"/>
        </w:rPr>
        <w:t>‘</w:t>
      </w:r>
      <w:r>
        <w:rPr>
          <w:sz w:val="22"/>
          <w:szCs w:val="22"/>
        </w:rPr>
        <w:t xml:space="preserve">Хорошей стороной книги является то, что она (книга) делает яркими сухие истории о </w:t>
      </w:r>
      <w:r w:rsidR="00447CB5">
        <w:rPr>
          <w:sz w:val="22"/>
          <w:szCs w:val="22"/>
        </w:rPr>
        <w:t>семье…</w:t>
      </w:r>
      <w:r w:rsidRPr="008924A9">
        <w:rPr>
          <w:sz w:val="22"/>
          <w:szCs w:val="22"/>
        </w:rPr>
        <w:t>’</w:t>
      </w:r>
    </w:p>
    <w:p w14:paraId="47AAEABA" w14:textId="2620FBAA" w:rsidR="00B55E33" w:rsidRPr="00031ED5" w:rsidRDefault="001B7DC9" w:rsidP="00031ED5">
      <w:pPr>
        <w:spacing w:line="360" w:lineRule="auto"/>
        <w:ind w:firstLine="567"/>
      </w:pPr>
      <w:proofErr w:type="spellStart"/>
      <w:r w:rsidRPr="00643515">
        <w:rPr>
          <w:i/>
          <w:lang w:val="en-US"/>
        </w:rPr>
        <w:t>Dor</w:t>
      </w:r>
      <w:proofErr w:type="spellEnd"/>
      <w:r w:rsidRPr="004945BF">
        <w:t xml:space="preserve"> </w:t>
      </w:r>
      <w:r w:rsidRPr="001B7DC9">
        <w:t>‘</w:t>
      </w:r>
      <w:r>
        <w:t>безводный, увядший</w:t>
      </w:r>
      <w:r w:rsidRPr="001B7DC9">
        <w:t>’</w:t>
      </w:r>
      <w:r>
        <w:t xml:space="preserve"> используется для выражения значения сухости в следующих ситуациях:</w:t>
      </w:r>
      <w:r w:rsidRPr="001B7DC9">
        <w:t xml:space="preserve"> ‘</w:t>
      </w:r>
      <w:r w:rsidRPr="003C5B03">
        <w:rPr>
          <w:b/>
        </w:rPr>
        <w:t>местность</w:t>
      </w:r>
      <w:r w:rsidRPr="001B7DC9">
        <w:t xml:space="preserve">’ </w:t>
      </w:r>
      <w:proofErr w:type="spellStart"/>
      <w:r w:rsidR="001F69CC" w:rsidRPr="008F17D9">
        <w:rPr>
          <w:i/>
        </w:rPr>
        <w:t>dor</w:t>
      </w:r>
      <w:proofErr w:type="spellEnd"/>
      <w:r w:rsidR="001F69CC" w:rsidRPr="008F17D9">
        <w:rPr>
          <w:i/>
        </w:rPr>
        <w:t xml:space="preserve"> </w:t>
      </w:r>
      <w:proofErr w:type="spellStart"/>
      <w:r w:rsidR="001F69CC" w:rsidRPr="008F17D9">
        <w:rPr>
          <w:i/>
        </w:rPr>
        <w:t>steppe</w:t>
      </w:r>
      <w:proofErr w:type="spellEnd"/>
      <w:r w:rsidR="001F69CC">
        <w:t xml:space="preserve"> </w:t>
      </w:r>
      <w:r w:rsidR="001F69CC" w:rsidRPr="001F69CC">
        <w:t>‘</w:t>
      </w:r>
      <w:r w:rsidR="001F69CC">
        <w:t>сухая степь</w:t>
      </w:r>
      <w:r w:rsidR="001F69CC" w:rsidRPr="001F69CC">
        <w:t xml:space="preserve">’, </w:t>
      </w:r>
      <w:proofErr w:type="spellStart"/>
      <w:r w:rsidR="00527B05" w:rsidRPr="008F17D9">
        <w:rPr>
          <w:i/>
        </w:rPr>
        <w:t>dorre</w:t>
      </w:r>
      <w:proofErr w:type="spellEnd"/>
      <w:r w:rsidR="00527B05" w:rsidRPr="008F17D9">
        <w:rPr>
          <w:i/>
        </w:rPr>
        <w:t xml:space="preserve"> </w:t>
      </w:r>
      <w:proofErr w:type="spellStart"/>
      <w:r w:rsidR="00527B05" w:rsidRPr="008F17D9">
        <w:rPr>
          <w:i/>
        </w:rPr>
        <w:t>vlakte</w:t>
      </w:r>
      <w:proofErr w:type="spellEnd"/>
      <w:r w:rsidR="00527B05">
        <w:t xml:space="preserve"> </w:t>
      </w:r>
      <w:r w:rsidR="00527B05" w:rsidRPr="00527B05">
        <w:t>‘</w:t>
      </w:r>
      <w:r w:rsidR="00527B05">
        <w:t>засушливые равнины</w:t>
      </w:r>
      <w:r w:rsidR="00527B05" w:rsidRPr="00527B05">
        <w:t>’</w:t>
      </w:r>
      <w:r w:rsidR="00264925" w:rsidRPr="00264925">
        <w:t xml:space="preserve">, </w:t>
      </w:r>
      <w:proofErr w:type="spellStart"/>
      <w:r w:rsidR="00264925" w:rsidRPr="008F17D9">
        <w:rPr>
          <w:i/>
        </w:rPr>
        <w:t>dorre</w:t>
      </w:r>
      <w:proofErr w:type="spellEnd"/>
      <w:r w:rsidR="00264925" w:rsidRPr="008F17D9">
        <w:rPr>
          <w:i/>
        </w:rPr>
        <w:t xml:space="preserve"> </w:t>
      </w:r>
      <w:proofErr w:type="spellStart"/>
      <w:r w:rsidR="00264925" w:rsidRPr="008F17D9">
        <w:rPr>
          <w:i/>
        </w:rPr>
        <w:t>akkers</w:t>
      </w:r>
      <w:proofErr w:type="spellEnd"/>
      <w:r w:rsidR="00264925">
        <w:t xml:space="preserve"> </w:t>
      </w:r>
      <w:r w:rsidR="00264925" w:rsidRPr="00264925">
        <w:t>‘</w:t>
      </w:r>
      <w:r w:rsidR="00264925">
        <w:t>засушливые земли</w:t>
      </w:r>
      <w:r w:rsidR="00264925" w:rsidRPr="00264925">
        <w:t>’</w:t>
      </w:r>
      <w:r w:rsidR="00527B05">
        <w:t xml:space="preserve">; </w:t>
      </w:r>
      <w:r w:rsidR="00527B05" w:rsidRPr="00527B05">
        <w:t>‘</w:t>
      </w:r>
      <w:r w:rsidR="00527B05" w:rsidRPr="003C5B03">
        <w:rPr>
          <w:b/>
        </w:rPr>
        <w:t>омертвевший</w:t>
      </w:r>
      <w:r w:rsidR="00527B05" w:rsidRPr="00527B05">
        <w:t>’</w:t>
      </w:r>
      <w:r w:rsidR="00527B05">
        <w:t xml:space="preserve"> </w:t>
      </w:r>
      <w:proofErr w:type="spellStart"/>
      <w:r w:rsidR="00527B05" w:rsidRPr="008F17D9">
        <w:rPr>
          <w:i/>
        </w:rPr>
        <w:t>dorre</w:t>
      </w:r>
      <w:proofErr w:type="spellEnd"/>
      <w:r w:rsidR="00527B05" w:rsidRPr="008F17D9">
        <w:rPr>
          <w:i/>
        </w:rPr>
        <w:t xml:space="preserve"> </w:t>
      </w:r>
      <w:proofErr w:type="spellStart"/>
      <w:r w:rsidR="00527B05" w:rsidRPr="008F17D9">
        <w:rPr>
          <w:i/>
        </w:rPr>
        <w:t>plantenstengels</w:t>
      </w:r>
      <w:proofErr w:type="spellEnd"/>
      <w:r w:rsidR="00527B05" w:rsidRPr="008F17D9">
        <w:rPr>
          <w:i/>
        </w:rPr>
        <w:t xml:space="preserve"> </w:t>
      </w:r>
      <w:r w:rsidR="00527B05" w:rsidRPr="00527B05">
        <w:t>‘</w:t>
      </w:r>
      <w:r w:rsidR="00527B05">
        <w:t>сухие стебли растений</w:t>
      </w:r>
      <w:r w:rsidR="00527B05" w:rsidRPr="00527B05">
        <w:t>’</w:t>
      </w:r>
      <w:r w:rsidR="003C5B03">
        <w:t xml:space="preserve">, </w:t>
      </w:r>
      <w:proofErr w:type="spellStart"/>
      <w:r w:rsidR="003C5B03" w:rsidRPr="008F17D9">
        <w:rPr>
          <w:i/>
        </w:rPr>
        <w:t>dorre</w:t>
      </w:r>
      <w:proofErr w:type="spellEnd"/>
      <w:r w:rsidR="003C5B03" w:rsidRPr="008F17D9">
        <w:rPr>
          <w:i/>
        </w:rPr>
        <w:t xml:space="preserve"> </w:t>
      </w:r>
      <w:proofErr w:type="spellStart"/>
      <w:r w:rsidR="003C5B03" w:rsidRPr="008F17D9">
        <w:rPr>
          <w:i/>
        </w:rPr>
        <w:t>tak</w:t>
      </w:r>
      <w:proofErr w:type="spellEnd"/>
      <w:r w:rsidR="003C5B03" w:rsidRPr="003C5B03">
        <w:t xml:space="preserve"> </w:t>
      </w:r>
      <w:r w:rsidR="00264925" w:rsidRPr="003C5B03">
        <w:t>‘</w:t>
      </w:r>
      <w:r w:rsidR="003C5B03">
        <w:t>сухая ветвь</w:t>
      </w:r>
      <w:r w:rsidR="003C5B03" w:rsidRPr="003C5B03">
        <w:t>’</w:t>
      </w:r>
      <w:r w:rsidR="003C5B03">
        <w:t xml:space="preserve">, </w:t>
      </w:r>
      <w:proofErr w:type="spellStart"/>
      <w:r w:rsidR="003C5B03" w:rsidRPr="008F17D9">
        <w:rPr>
          <w:i/>
          <w:lang w:val="en-US"/>
        </w:rPr>
        <w:t>dorre</w:t>
      </w:r>
      <w:proofErr w:type="spellEnd"/>
      <w:r w:rsidR="003C5B03" w:rsidRPr="008F17D9">
        <w:rPr>
          <w:i/>
        </w:rPr>
        <w:t xml:space="preserve"> </w:t>
      </w:r>
      <w:r w:rsidR="003C5B03" w:rsidRPr="008F17D9">
        <w:rPr>
          <w:i/>
          <w:lang w:val="en-US"/>
        </w:rPr>
        <w:t>boom</w:t>
      </w:r>
      <w:r w:rsidR="003C5B03" w:rsidRPr="003C5B03">
        <w:t xml:space="preserve"> ‘</w:t>
      </w:r>
      <w:r w:rsidR="003C5B03">
        <w:t>сухое дерево</w:t>
      </w:r>
      <w:r w:rsidR="003C5B03" w:rsidRPr="003C5B03">
        <w:t>’</w:t>
      </w:r>
      <w:r w:rsidR="003C5B03">
        <w:t>.</w:t>
      </w:r>
      <w:r w:rsidR="00311297">
        <w:t xml:space="preserve"> В Нидерландско-русском словаре у этого слова выделены ещё два значения, которые описываются метафорическим переходом. В нидерландском языке можно, как и в русском, описать худого человека при помощи лексемы, которая в прямом значение понимается как </w:t>
      </w:r>
      <w:r w:rsidR="00311297" w:rsidRPr="00311297">
        <w:t>‘</w:t>
      </w:r>
      <w:r w:rsidR="00311297">
        <w:t>сухой</w:t>
      </w:r>
      <w:r w:rsidR="00311297" w:rsidRPr="00311297">
        <w:t>’</w:t>
      </w:r>
      <w:r w:rsidR="00B55E33">
        <w:t xml:space="preserve"> (33)</w:t>
      </w:r>
      <w:r w:rsidR="00B55E33" w:rsidRPr="00B55E33">
        <w:t>:</w:t>
      </w:r>
    </w:p>
    <w:p w14:paraId="5B2DFA02" w14:textId="65644C40" w:rsidR="00775CA7" w:rsidRPr="00031ED5" w:rsidRDefault="00775CA7" w:rsidP="00031ED5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de-DE"/>
        </w:rPr>
      </w:pPr>
      <w:proofErr w:type="spellStart"/>
      <w:r w:rsidRPr="00031ED5">
        <w:rPr>
          <w:rFonts w:ascii="Times New Roman" w:hAnsi="Times New Roman"/>
          <w:i/>
          <w:lang w:val="de-DE"/>
        </w:rPr>
        <w:t>Soms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legde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'n </w:t>
      </w:r>
      <w:proofErr w:type="spellStart"/>
      <w:r w:rsidRPr="00031ED5">
        <w:rPr>
          <w:rFonts w:ascii="Times New Roman" w:hAnsi="Times New Roman"/>
          <w:i/>
          <w:lang w:val="de-DE"/>
        </w:rPr>
        <w:t>grijsaard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z'n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dorre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handen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op de </w:t>
      </w:r>
      <w:proofErr w:type="spellStart"/>
      <w:r w:rsidRPr="00031ED5">
        <w:rPr>
          <w:rFonts w:ascii="Times New Roman" w:hAnsi="Times New Roman"/>
          <w:i/>
          <w:lang w:val="de-DE"/>
        </w:rPr>
        <w:t>hoofden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der </w:t>
      </w:r>
      <w:proofErr w:type="spellStart"/>
      <w:r w:rsidRPr="00031ED5">
        <w:rPr>
          <w:rFonts w:ascii="Times New Roman" w:hAnsi="Times New Roman"/>
          <w:i/>
          <w:lang w:val="de-DE"/>
        </w:rPr>
        <w:t>jongelieden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, om </w:t>
      </w:r>
      <w:proofErr w:type="spellStart"/>
      <w:r w:rsidRPr="00031ED5">
        <w:rPr>
          <w:rFonts w:ascii="Times New Roman" w:hAnsi="Times New Roman"/>
          <w:i/>
          <w:lang w:val="de-DE"/>
        </w:rPr>
        <w:t>ze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naar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zijn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Joodsche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wijze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te</w:t>
      </w:r>
      <w:proofErr w:type="spellEnd"/>
      <w:r w:rsidRPr="00031ED5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031ED5">
        <w:rPr>
          <w:rFonts w:ascii="Times New Roman" w:hAnsi="Times New Roman"/>
          <w:i/>
          <w:lang w:val="de-DE"/>
        </w:rPr>
        <w:t>zegenen</w:t>
      </w:r>
      <w:proofErr w:type="spellEnd"/>
      <w:r w:rsidRPr="00031ED5">
        <w:rPr>
          <w:rFonts w:ascii="Times New Roman" w:hAnsi="Times New Roman"/>
          <w:i/>
          <w:lang w:val="de-DE"/>
        </w:rPr>
        <w:t>.</w:t>
      </w:r>
      <w:r w:rsidR="00031ED5" w:rsidRPr="00031ED5">
        <w:rPr>
          <w:rFonts w:ascii="Times New Roman" w:hAnsi="Times New Roman"/>
          <w:i/>
          <w:lang w:val="de-DE"/>
        </w:rPr>
        <w:t xml:space="preserve"> </w:t>
      </w:r>
      <w:r w:rsidR="00031ED5" w:rsidRPr="00031ED5">
        <w:rPr>
          <w:rFonts w:ascii="Times New Roman" w:hAnsi="Times New Roman"/>
          <w:lang w:val="de-DE"/>
        </w:rPr>
        <w:t>[http://www.ettyhillesumc</w:t>
      </w:r>
      <w:r w:rsidR="00031ED5" w:rsidRPr="00031ED5">
        <w:rPr>
          <w:rFonts w:ascii="Times New Roman" w:hAnsi="Times New Roman"/>
          <w:lang w:val="de-DE"/>
        </w:rPr>
        <w:t>e</w:t>
      </w:r>
      <w:r w:rsidR="00031ED5" w:rsidRPr="00031ED5">
        <w:rPr>
          <w:rFonts w:ascii="Times New Roman" w:hAnsi="Times New Roman"/>
          <w:lang w:val="de-DE"/>
        </w:rPr>
        <w:t>ntrum.nl/nl/disclaimer/380-joodse-vluchtelingen-in-deventer-1933-1943]</w:t>
      </w:r>
    </w:p>
    <w:p w14:paraId="7138A458" w14:textId="26FD8520" w:rsidR="00775CA7" w:rsidRDefault="00031ED5" w:rsidP="003C5B03">
      <w:pPr>
        <w:spacing w:line="360" w:lineRule="auto"/>
        <w:ind w:firstLine="567"/>
        <w:rPr>
          <w:sz w:val="22"/>
          <w:szCs w:val="22"/>
        </w:rPr>
      </w:pPr>
      <w:r w:rsidRPr="00031ED5">
        <w:rPr>
          <w:sz w:val="22"/>
          <w:szCs w:val="22"/>
        </w:rPr>
        <w:t>‘Когда-то</w:t>
      </w:r>
      <w:r w:rsidR="00775CA7" w:rsidRPr="00031ED5">
        <w:rPr>
          <w:sz w:val="22"/>
          <w:szCs w:val="22"/>
        </w:rPr>
        <w:t xml:space="preserve"> один старик положил </w:t>
      </w:r>
      <w:r w:rsidRPr="00031ED5">
        <w:rPr>
          <w:sz w:val="22"/>
          <w:szCs w:val="22"/>
        </w:rPr>
        <w:t>сухие</w:t>
      </w:r>
      <w:r w:rsidR="00775CA7" w:rsidRPr="00031ED5">
        <w:rPr>
          <w:sz w:val="22"/>
          <w:szCs w:val="22"/>
        </w:rPr>
        <w:t xml:space="preserve"> руки на голов</w:t>
      </w:r>
      <w:r w:rsidRPr="00031ED5">
        <w:rPr>
          <w:sz w:val="22"/>
          <w:szCs w:val="22"/>
        </w:rPr>
        <w:t>ы</w:t>
      </w:r>
      <w:r w:rsidR="00775CA7" w:rsidRPr="00031ED5">
        <w:rPr>
          <w:sz w:val="22"/>
          <w:szCs w:val="22"/>
        </w:rPr>
        <w:t xml:space="preserve"> молодых людей, благослов</w:t>
      </w:r>
      <w:r w:rsidRPr="00031ED5">
        <w:rPr>
          <w:sz w:val="22"/>
          <w:szCs w:val="22"/>
        </w:rPr>
        <w:t xml:space="preserve">ляя их на </w:t>
      </w:r>
      <w:r w:rsidR="00775CA7" w:rsidRPr="00031ED5">
        <w:rPr>
          <w:sz w:val="22"/>
          <w:szCs w:val="22"/>
        </w:rPr>
        <w:t xml:space="preserve">путь к его сербскому </w:t>
      </w:r>
      <w:proofErr w:type="gramStart"/>
      <w:r w:rsidR="00775CA7" w:rsidRPr="00031ED5">
        <w:rPr>
          <w:sz w:val="22"/>
          <w:szCs w:val="22"/>
        </w:rPr>
        <w:t>еврею.</w:t>
      </w:r>
      <w:r w:rsidRPr="00031ED5">
        <w:rPr>
          <w:sz w:val="22"/>
          <w:szCs w:val="22"/>
        </w:rPr>
        <w:t>’</w:t>
      </w:r>
      <w:proofErr w:type="gramEnd"/>
    </w:p>
    <w:p w14:paraId="166808BE" w14:textId="4B296F94" w:rsidR="00101858" w:rsidRDefault="00970025" w:rsidP="00101858">
      <w:pPr>
        <w:spacing w:line="360" w:lineRule="auto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Лексема </w:t>
      </w:r>
      <w:proofErr w:type="spellStart"/>
      <w:r w:rsidRPr="008F17D9">
        <w:rPr>
          <w:i/>
          <w:sz w:val="22"/>
          <w:szCs w:val="22"/>
        </w:rPr>
        <w:t>gedroogd</w:t>
      </w:r>
      <w:proofErr w:type="spellEnd"/>
      <w:r w:rsidRPr="00970025">
        <w:rPr>
          <w:sz w:val="22"/>
          <w:szCs w:val="22"/>
        </w:rPr>
        <w:t xml:space="preserve"> ‘</w:t>
      </w:r>
      <w:r>
        <w:rPr>
          <w:sz w:val="22"/>
          <w:szCs w:val="22"/>
        </w:rPr>
        <w:t>вы</w:t>
      </w:r>
      <w:r w:rsidR="00307D3A">
        <w:rPr>
          <w:sz w:val="22"/>
          <w:szCs w:val="22"/>
        </w:rPr>
        <w:t>сушенный</w:t>
      </w:r>
      <w:r w:rsidRPr="00970025">
        <w:rPr>
          <w:sz w:val="22"/>
          <w:szCs w:val="22"/>
        </w:rPr>
        <w:t xml:space="preserve">, </w:t>
      </w:r>
      <w:r>
        <w:rPr>
          <w:sz w:val="22"/>
          <w:szCs w:val="22"/>
        </w:rPr>
        <w:t>ссохшийся</w:t>
      </w:r>
      <w:r w:rsidRPr="00970025">
        <w:rPr>
          <w:sz w:val="22"/>
          <w:szCs w:val="22"/>
        </w:rPr>
        <w:t xml:space="preserve">’ покрывает следующие </w:t>
      </w:r>
      <w:r w:rsidR="00D346B7">
        <w:rPr>
          <w:sz w:val="22"/>
          <w:szCs w:val="22"/>
        </w:rPr>
        <w:t>два</w:t>
      </w:r>
      <w:r w:rsidRPr="0097002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фрейма: </w:t>
      </w:r>
      <w:r w:rsidRPr="00CB0C6B">
        <w:rPr>
          <w:sz w:val="22"/>
          <w:szCs w:val="22"/>
        </w:rPr>
        <w:t>‘</w:t>
      </w:r>
      <w:r w:rsidR="00307D3A" w:rsidRPr="00D346B7">
        <w:rPr>
          <w:b/>
          <w:sz w:val="22"/>
          <w:szCs w:val="22"/>
        </w:rPr>
        <w:t>заготовленный впрок</w:t>
      </w:r>
      <w:r w:rsidRPr="00CB0C6B">
        <w:rPr>
          <w:sz w:val="22"/>
          <w:szCs w:val="22"/>
        </w:rPr>
        <w:t>’</w:t>
      </w:r>
      <w:r w:rsidR="00307D3A">
        <w:rPr>
          <w:sz w:val="22"/>
          <w:szCs w:val="22"/>
        </w:rPr>
        <w:t xml:space="preserve"> </w:t>
      </w:r>
      <w:proofErr w:type="spellStart"/>
      <w:r w:rsidR="00307D3A" w:rsidRPr="008F17D9">
        <w:rPr>
          <w:i/>
          <w:sz w:val="22"/>
          <w:szCs w:val="22"/>
        </w:rPr>
        <w:t>g</w:t>
      </w:r>
      <w:r w:rsidR="00CB0C6B" w:rsidRPr="008F17D9">
        <w:rPr>
          <w:i/>
          <w:sz w:val="22"/>
          <w:szCs w:val="22"/>
        </w:rPr>
        <w:t>edroogde</w:t>
      </w:r>
      <w:proofErr w:type="spellEnd"/>
      <w:r w:rsidR="00307D3A" w:rsidRPr="008F17D9">
        <w:rPr>
          <w:i/>
          <w:sz w:val="22"/>
          <w:szCs w:val="22"/>
        </w:rPr>
        <w:t xml:space="preserve"> </w:t>
      </w:r>
      <w:proofErr w:type="spellStart"/>
      <w:r w:rsidR="00CB0C6B" w:rsidRPr="008F17D9">
        <w:rPr>
          <w:i/>
          <w:sz w:val="22"/>
          <w:szCs w:val="22"/>
        </w:rPr>
        <w:t>aromatische</w:t>
      </w:r>
      <w:proofErr w:type="spellEnd"/>
      <w:r w:rsidR="00CB0C6B" w:rsidRPr="008F17D9">
        <w:rPr>
          <w:i/>
          <w:sz w:val="22"/>
          <w:szCs w:val="22"/>
        </w:rPr>
        <w:t xml:space="preserve"> </w:t>
      </w:r>
      <w:proofErr w:type="spellStart"/>
      <w:r w:rsidR="00CB0C6B" w:rsidRPr="008F17D9">
        <w:rPr>
          <w:i/>
          <w:sz w:val="22"/>
          <w:szCs w:val="22"/>
        </w:rPr>
        <w:t>kruiden</w:t>
      </w:r>
      <w:proofErr w:type="spellEnd"/>
      <w:r w:rsidR="00307D3A">
        <w:rPr>
          <w:sz w:val="22"/>
          <w:szCs w:val="22"/>
        </w:rPr>
        <w:t xml:space="preserve"> </w:t>
      </w:r>
      <w:r w:rsidR="00307D3A" w:rsidRPr="00307D3A">
        <w:rPr>
          <w:sz w:val="22"/>
          <w:szCs w:val="22"/>
        </w:rPr>
        <w:t>‘</w:t>
      </w:r>
      <w:r w:rsidR="00307D3A">
        <w:rPr>
          <w:sz w:val="22"/>
          <w:szCs w:val="22"/>
        </w:rPr>
        <w:t>высушенный ароматные травы</w:t>
      </w:r>
      <w:r w:rsidR="00307D3A" w:rsidRPr="00307D3A">
        <w:rPr>
          <w:sz w:val="22"/>
          <w:szCs w:val="22"/>
        </w:rPr>
        <w:t xml:space="preserve">’, </w:t>
      </w:r>
      <w:proofErr w:type="spellStart"/>
      <w:r w:rsidR="00307D3A" w:rsidRPr="008F17D9">
        <w:rPr>
          <w:i/>
          <w:sz w:val="22"/>
          <w:szCs w:val="22"/>
        </w:rPr>
        <w:t>gedroogde</w:t>
      </w:r>
      <w:proofErr w:type="spellEnd"/>
      <w:r w:rsidR="00307D3A" w:rsidRPr="008F17D9">
        <w:rPr>
          <w:i/>
          <w:sz w:val="22"/>
          <w:szCs w:val="22"/>
        </w:rPr>
        <w:t xml:space="preserve"> </w:t>
      </w:r>
      <w:proofErr w:type="spellStart"/>
      <w:r w:rsidR="00307D3A" w:rsidRPr="008F17D9">
        <w:rPr>
          <w:i/>
          <w:sz w:val="22"/>
          <w:szCs w:val="22"/>
        </w:rPr>
        <w:t>vruchten</w:t>
      </w:r>
      <w:proofErr w:type="spellEnd"/>
      <w:r w:rsidR="00307D3A">
        <w:rPr>
          <w:sz w:val="22"/>
          <w:szCs w:val="22"/>
        </w:rPr>
        <w:t xml:space="preserve"> </w:t>
      </w:r>
      <w:r w:rsidR="00307D3A" w:rsidRPr="00307D3A">
        <w:rPr>
          <w:sz w:val="22"/>
          <w:szCs w:val="22"/>
        </w:rPr>
        <w:t>‘</w:t>
      </w:r>
      <w:r w:rsidR="00307D3A">
        <w:rPr>
          <w:sz w:val="22"/>
          <w:szCs w:val="22"/>
        </w:rPr>
        <w:t>сухофрукты</w:t>
      </w:r>
      <w:r w:rsidR="00307D3A" w:rsidRPr="00307D3A">
        <w:rPr>
          <w:sz w:val="22"/>
          <w:szCs w:val="22"/>
        </w:rPr>
        <w:t>’; ‘</w:t>
      </w:r>
      <w:r w:rsidR="00307D3A" w:rsidRPr="00D346B7">
        <w:rPr>
          <w:b/>
          <w:sz w:val="22"/>
          <w:szCs w:val="22"/>
        </w:rPr>
        <w:t>омертвевший</w:t>
      </w:r>
      <w:r w:rsidR="00307D3A" w:rsidRPr="00307D3A">
        <w:rPr>
          <w:sz w:val="22"/>
          <w:szCs w:val="22"/>
        </w:rPr>
        <w:t>’</w:t>
      </w:r>
      <w:r w:rsidR="00307D3A">
        <w:rPr>
          <w:sz w:val="22"/>
          <w:szCs w:val="22"/>
        </w:rPr>
        <w:t xml:space="preserve"> </w:t>
      </w:r>
      <w:proofErr w:type="spellStart"/>
      <w:r w:rsidR="00307D3A" w:rsidRPr="008F17D9">
        <w:rPr>
          <w:i/>
          <w:sz w:val="22"/>
          <w:szCs w:val="22"/>
        </w:rPr>
        <w:t>gedroogde</w:t>
      </w:r>
      <w:proofErr w:type="spellEnd"/>
      <w:r w:rsidR="00307D3A" w:rsidRPr="008F17D9">
        <w:rPr>
          <w:i/>
          <w:sz w:val="22"/>
          <w:szCs w:val="22"/>
        </w:rPr>
        <w:t xml:space="preserve"> </w:t>
      </w:r>
      <w:proofErr w:type="spellStart"/>
      <w:r w:rsidR="00307D3A" w:rsidRPr="008F17D9">
        <w:rPr>
          <w:i/>
          <w:sz w:val="22"/>
          <w:szCs w:val="22"/>
        </w:rPr>
        <w:t>insekten</w:t>
      </w:r>
      <w:proofErr w:type="spellEnd"/>
      <w:r w:rsidR="00101858">
        <w:rPr>
          <w:sz w:val="22"/>
          <w:szCs w:val="22"/>
        </w:rPr>
        <w:t xml:space="preserve"> </w:t>
      </w:r>
      <w:r w:rsidR="00101858" w:rsidRPr="00101858">
        <w:rPr>
          <w:sz w:val="22"/>
          <w:szCs w:val="22"/>
        </w:rPr>
        <w:t>‘</w:t>
      </w:r>
      <w:r w:rsidR="00101858">
        <w:rPr>
          <w:sz w:val="22"/>
          <w:szCs w:val="22"/>
        </w:rPr>
        <w:t>сухие мухи</w:t>
      </w:r>
      <w:r w:rsidR="00101858" w:rsidRPr="00101858">
        <w:rPr>
          <w:sz w:val="22"/>
          <w:szCs w:val="22"/>
        </w:rPr>
        <w:t>’</w:t>
      </w:r>
      <w:r w:rsidR="00101858">
        <w:rPr>
          <w:sz w:val="22"/>
          <w:szCs w:val="22"/>
        </w:rPr>
        <w:t xml:space="preserve">, </w:t>
      </w:r>
      <w:proofErr w:type="spellStart"/>
      <w:r w:rsidR="00101858" w:rsidRPr="008F17D9">
        <w:rPr>
          <w:i/>
          <w:sz w:val="22"/>
          <w:szCs w:val="22"/>
        </w:rPr>
        <w:t>gedroogde</w:t>
      </w:r>
      <w:proofErr w:type="spellEnd"/>
      <w:r w:rsidR="00101858" w:rsidRPr="008F17D9">
        <w:rPr>
          <w:i/>
          <w:sz w:val="22"/>
          <w:szCs w:val="22"/>
        </w:rPr>
        <w:t xml:space="preserve"> </w:t>
      </w:r>
      <w:proofErr w:type="spellStart"/>
      <w:r w:rsidR="00101858" w:rsidRPr="008F17D9">
        <w:rPr>
          <w:i/>
          <w:sz w:val="22"/>
          <w:szCs w:val="22"/>
        </w:rPr>
        <w:t>boom</w:t>
      </w:r>
      <w:proofErr w:type="spellEnd"/>
      <w:r w:rsidR="00101858">
        <w:rPr>
          <w:sz w:val="22"/>
          <w:szCs w:val="22"/>
        </w:rPr>
        <w:t xml:space="preserve"> </w:t>
      </w:r>
      <w:r w:rsidR="00101858" w:rsidRPr="00101858">
        <w:rPr>
          <w:sz w:val="22"/>
          <w:szCs w:val="22"/>
        </w:rPr>
        <w:t>‘</w:t>
      </w:r>
      <w:r w:rsidR="00101858">
        <w:rPr>
          <w:sz w:val="22"/>
          <w:szCs w:val="22"/>
        </w:rPr>
        <w:t>сухое дерево</w:t>
      </w:r>
      <w:r w:rsidR="00101858" w:rsidRPr="00101858">
        <w:rPr>
          <w:sz w:val="22"/>
          <w:szCs w:val="22"/>
        </w:rPr>
        <w:t>’</w:t>
      </w:r>
      <w:r w:rsidR="00D346B7">
        <w:rPr>
          <w:sz w:val="22"/>
          <w:szCs w:val="22"/>
        </w:rPr>
        <w:t>.</w:t>
      </w:r>
    </w:p>
    <w:p w14:paraId="54DFAA32" w14:textId="36B29F1F" w:rsidR="00424FE7" w:rsidRPr="00424FE7" w:rsidRDefault="00D346B7" w:rsidP="00101858">
      <w:pPr>
        <w:spacing w:line="360" w:lineRule="auto"/>
        <w:ind w:firstLine="567"/>
        <w:rPr>
          <w:sz w:val="22"/>
          <w:szCs w:val="22"/>
        </w:rPr>
      </w:pPr>
      <w:proofErr w:type="spellStart"/>
      <w:r w:rsidRPr="008F17D9">
        <w:rPr>
          <w:i/>
          <w:sz w:val="22"/>
          <w:szCs w:val="22"/>
          <w:lang w:val="en-US"/>
        </w:rPr>
        <w:t>Opgedroogd</w:t>
      </w:r>
      <w:proofErr w:type="spellEnd"/>
      <w:r w:rsidRPr="00E57C68">
        <w:rPr>
          <w:sz w:val="22"/>
          <w:szCs w:val="22"/>
        </w:rPr>
        <w:t xml:space="preserve"> </w:t>
      </w:r>
      <w:r>
        <w:rPr>
          <w:sz w:val="22"/>
          <w:szCs w:val="22"/>
        </w:rPr>
        <w:t>может</w:t>
      </w:r>
      <w:r w:rsidR="00E86849" w:rsidRPr="00E57C68">
        <w:rPr>
          <w:sz w:val="22"/>
          <w:szCs w:val="22"/>
        </w:rPr>
        <w:t xml:space="preserve"> </w:t>
      </w:r>
      <w:r w:rsidR="00E57C68">
        <w:rPr>
          <w:sz w:val="22"/>
          <w:szCs w:val="22"/>
        </w:rPr>
        <w:t>согласоваться с существительным, которое обозначает предмет</w:t>
      </w:r>
      <w:r w:rsidR="0007741B">
        <w:rPr>
          <w:sz w:val="22"/>
          <w:szCs w:val="22"/>
        </w:rPr>
        <w:t>, находящийся</w:t>
      </w:r>
      <w:r w:rsidR="00E57C68">
        <w:rPr>
          <w:sz w:val="22"/>
          <w:szCs w:val="22"/>
        </w:rPr>
        <w:t xml:space="preserve"> в жи</w:t>
      </w:r>
      <w:r w:rsidR="0007741B">
        <w:rPr>
          <w:sz w:val="22"/>
          <w:szCs w:val="22"/>
        </w:rPr>
        <w:t xml:space="preserve">дком состоянии. Такой параметр </w:t>
      </w:r>
      <w:r w:rsidR="001834EB">
        <w:rPr>
          <w:sz w:val="22"/>
          <w:szCs w:val="22"/>
        </w:rPr>
        <w:t>описывает</w:t>
      </w:r>
      <w:r w:rsidR="0007741B">
        <w:rPr>
          <w:sz w:val="22"/>
          <w:szCs w:val="22"/>
        </w:rPr>
        <w:t xml:space="preserve"> только фрейм </w:t>
      </w:r>
      <w:r w:rsidR="0007741B" w:rsidRPr="00424FE7">
        <w:rPr>
          <w:sz w:val="22"/>
          <w:szCs w:val="22"/>
        </w:rPr>
        <w:t>‘</w:t>
      </w:r>
      <w:r w:rsidR="0007741B" w:rsidRPr="00424FE7">
        <w:rPr>
          <w:b/>
          <w:sz w:val="22"/>
          <w:szCs w:val="22"/>
        </w:rPr>
        <w:t>водоём</w:t>
      </w:r>
      <w:r w:rsidR="0007741B" w:rsidRPr="00424FE7">
        <w:rPr>
          <w:sz w:val="22"/>
          <w:szCs w:val="22"/>
        </w:rPr>
        <w:t xml:space="preserve">’: </w:t>
      </w:r>
      <w:proofErr w:type="spellStart"/>
      <w:r w:rsidR="0007741B" w:rsidRPr="008F17D9">
        <w:rPr>
          <w:i/>
          <w:sz w:val="22"/>
          <w:szCs w:val="22"/>
          <w:lang w:val="en-US"/>
        </w:rPr>
        <w:t>opge</w:t>
      </w:r>
      <w:r w:rsidR="008E2301" w:rsidRPr="008F17D9">
        <w:rPr>
          <w:i/>
          <w:sz w:val="22"/>
          <w:szCs w:val="22"/>
          <w:lang w:val="en-US"/>
        </w:rPr>
        <w:t>droogd</w:t>
      </w:r>
      <w:proofErr w:type="spellEnd"/>
      <w:r w:rsidR="008E2301" w:rsidRPr="008F17D9">
        <w:rPr>
          <w:i/>
          <w:sz w:val="22"/>
          <w:szCs w:val="22"/>
        </w:rPr>
        <w:t xml:space="preserve"> </w:t>
      </w:r>
      <w:proofErr w:type="spellStart"/>
      <w:r w:rsidR="008E2301" w:rsidRPr="008F17D9">
        <w:rPr>
          <w:i/>
          <w:sz w:val="22"/>
          <w:szCs w:val="22"/>
          <w:lang w:val="en-US"/>
        </w:rPr>
        <w:t>meer</w:t>
      </w:r>
      <w:proofErr w:type="spellEnd"/>
      <w:r w:rsidR="00424FE7">
        <w:rPr>
          <w:sz w:val="22"/>
          <w:szCs w:val="22"/>
        </w:rPr>
        <w:t xml:space="preserve"> </w:t>
      </w:r>
      <w:r w:rsidR="00424FE7" w:rsidRPr="00424FE7">
        <w:rPr>
          <w:sz w:val="22"/>
          <w:szCs w:val="22"/>
        </w:rPr>
        <w:t>‘</w:t>
      </w:r>
      <w:r w:rsidR="00424FE7">
        <w:rPr>
          <w:sz w:val="22"/>
          <w:szCs w:val="22"/>
        </w:rPr>
        <w:t>высохшее озеро</w:t>
      </w:r>
      <w:r w:rsidR="00424FE7" w:rsidRPr="00424FE7">
        <w:rPr>
          <w:sz w:val="22"/>
          <w:szCs w:val="22"/>
        </w:rPr>
        <w:t xml:space="preserve">’, </w:t>
      </w:r>
      <w:proofErr w:type="spellStart"/>
      <w:r w:rsidR="00424FE7" w:rsidRPr="008F17D9">
        <w:rPr>
          <w:i/>
          <w:sz w:val="22"/>
          <w:szCs w:val="22"/>
          <w:lang w:val="en-US"/>
        </w:rPr>
        <w:t>opgedroogd</w:t>
      </w:r>
      <w:proofErr w:type="spellEnd"/>
      <w:r w:rsidR="00424FE7" w:rsidRPr="008F17D9">
        <w:rPr>
          <w:i/>
          <w:sz w:val="22"/>
          <w:szCs w:val="22"/>
        </w:rPr>
        <w:t xml:space="preserve"> </w:t>
      </w:r>
      <w:proofErr w:type="spellStart"/>
      <w:r w:rsidR="00424FE7" w:rsidRPr="008F17D9">
        <w:rPr>
          <w:i/>
          <w:sz w:val="22"/>
          <w:szCs w:val="22"/>
          <w:lang w:val="en-US"/>
        </w:rPr>
        <w:t>moeras</w:t>
      </w:r>
      <w:proofErr w:type="spellEnd"/>
      <w:r w:rsidR="00424FE7">
        <w:rPr>
          <w:sz w:val="22"/>
          <w:szCs w:val="22"/>
        </w:rPr>
        <w:t xml:space="preserve"> </w:t>
      </w:r>
      <w:r w:rsidR="00424FE7" w:rsidRPr="00424FE7">
        <w:rPr>
          <w:sz w:val="22"/>
          <w:szCs w:val="22"/>
        </w:rPr>
        <w:t>‘</w:t>
      </w:r>
      <w:r w:rsidR="00424FE7">
        <w:rPr>
          <w:sz w:val="22"/>
          <w:szCs w:val="22"/>
        </w:rPr>
        <w:t>высохшее болото</w:t>
      </w:r>
      <w:r w:rsidR="00424FE7" w:rsidRPr="00424FE7">
        <w:rPr>
          <w:sz w:val="22"/>
          <w:szCs w:val="22"/>
        </w:rPr>
        <w:t>’</w:t>
      </w:r>
      <w:r w:rsidR="00424FE7">
        <w:rPr>
          <w:sz w:val="22"/>
          <w:szCs w:val="22"/>
        </w:rPr>
        <w:t>.</w:t>
      </w:r>
    </w:p>
    <w:p w14:paraId="2C2FDFD4" w14:textId="782D2D87" w:rsidR="001156AB" w:rsidRDefault="008F17D9" w:rsidP="00101858">
      <w:pPr>
        <w:spacing w:line="360" w:lineRule="auto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Носителями отмечались также лексемы </w:t>
      </w:r>
      <w:proofErr w:type="spellStart"/>
      <w:r>
        <w:rPr>
          <w:sz w:val="22"/>
          <w:szCs w:val="22"/>
          <w:lang w:val="en-US"/>
        </w:rPr>
        <w:t>aride</w:t>
      </w:r>
      <w:proofErr w:type="spellEnd"/>
      <w:r w:rsidRPr="008F17D9">
        <w:rPr>
          <w:sz w:val="22"/>
          <w:szCs w:val="22"/>
        </w:rPr>
        <w:t xml:space="preserve"> (</w:t>
      </w:r>
      <w:proofErr w:type="spellStart"/>
      <w:r w:rsidR="00306665">
        <w:rPr>
          <w:sz w:val="22"/>
          <w:szCs w:val="22"/>
          <w:lang w:val="en-US"/>
        </w:rPr>
        <w:t>aride</w:t>
      </w:r>
      <w:proofErr w:type="spellEnd"/>
      <w:r w:rsidR="00306665" w:rsidRPr="00306665">
        <w:rPr>
          <w:sz w:val="22"/>
          <w:szCs w:val="22"/>
        </w:rPr>
        <w:t xml:space="preserve"> </w:t>
      </w:r>
      <w:proofErr w:type="spellStart"/>
      <w:r w:rsidR="00306665" w:rsidRPr="00306665">
        <w:rPr>
          <w:sz w:val="22"/>
          <w:szCs w:val="22"/>
        </w:rPr>
        <w:t>klimaat</w:t>
      </w:r>
      <w:proofErr w:type="spellEnd"/>
      <w:r w:rsidRPr="008F17D9">
        <w:rPr>
          <w:sz w:val="22"/>
          <w:szCs w:val="22"/>
        </w:rPr>
        <w:t xml:space="preserve"> </w:t>
      </w:r>
      <w:r w:rsidR="00306665" w:rsidRPr="00306665">
        <w:rPr>
          <w:sz w:val="22"/>
          <w:szCs w:val="22"/>
        </w:rPr>
        <w:t>‘</w:t>
      </w:r>
      <w:r w:rsidR="00306665">
        <w:rPr>
          <w:sz w:val="22"/>
          <w:szCs w:val="22"/>
        </w:rPr>
        <w:t>сухой климат</w:t>
      </w:r>
      <w:r w:rsidR="00306665" w:rsidRPr="00306665">
        <w:rPr>
          <w:sz w:val="22"/>
          <w:szCs w:val="22"/>
        </w:rPr>
        <w:t>’</w:t>
      </w:r>
      <w:r w:rsidR="00306665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и </w:t>
      </w:r>
      <w:proofErr w:type="spellStart"/>
      <w:r>
        <w:rPr>
          <w:sz w:val="22"/>
          <w:szCs w:val="22"/>
          <w:lang w:val="en-US"/>
        </w:rPr>
        <w:t>dode</w:t>
      </w:r>
      <w:proofErr w:type="spellEnd"/>
      <w:r w:rsidR="00306665" w:rsidRPr="00306665">
        <w:rPr>
          <w:sz w:val="22"/>
          <w:szCs w:val="22"/>
        </w:rPr>
        <w:t xml:space="preserve"> </w:t>
      </w:r>
      <w:r w:rsidR="00306665">
        <w:rPr>
          <w:sz w:val="22"/>
          <w:szCs w:val="22"/>
        </w:rPr>
        <w:t>(</w:t>
      </w:r>
      <w:proofErr w:type="spellStart"/>
      <w:r w:rsidR="00306665">
        <w:rPr>
          <w:sz w:val="22"/>
          <w:szCs w:val="22"/>
          <w:lang w:val="en-US"/>
        </w:rPr>
        <w:t>dode</w:t>
      </w:r>
      <w:proofErr w:type="spellEnd"/>
      <w:r w:rsidR="00306665" w:rsidRPr="00306665">
        <w:rPr>
          <w:sz w:val="22"/>
          <w:szCs w:val="22"/>
        </w:rPr>
        <w:t xml:space="preserve"> </w:t>
      </w:r>
      <w:proofErr w:type="spellStart"/>
      <w:r w:rsidR="00306665">
        <w:rPr>
          <w:sz w:val="22"/>
          <w:szCs w:val="22"/>
          <w:lang w:val="en-US"/>
        </w:rPr>
        <w:t>planten</w:t>
      </w:r>
      <w:proofErr w:type="spellEnd"/>
      <w:r w:rsidR="00306665" w:rsidRPr="00306665">
        <w:rPr>
          <w:sz w:val="22"/>
          <w:szCs w:val="22"/>
        </w:rPr>
        <w:t xml:space="preserve"> ‘</w:t>
      </w:r>
      <w:r w:rsidR="00306665">
        <w:rPr>
          <w:sz w:val="22"/>
          <w:szCs w:val="22"/>
        </w:rPr>
        <w:t>мёртвые растения</w:t>
      </w:r>
      <w:r w:rsidR="00306665" w:rsidRPr="00306665">
        <w:rPr>
          <w:sz w:val="22"/>
          <w:szCs w:val="22"/>
        </w:rPr>
        <w:t>’</w:t>
      </w:r>
      <w:r w:rsidR="00306665">
        <w:rPr>
          <w:sz w:val="22"/>
          <w:szCs w:val="22"/>
        </w:rPr>
        <w:t>)</w:t>
      </w:r>
      <w:r w:rsidRPr="008F17D9">
        <w:rPr>
          <w:sz w:val="22"/>
          <w:szCs w:val="22"/>
        </w:rPr>
        <w:t xml:space="preserve">, </w:t>
      </w:r>
      <w:r>
        <w:rPr>
          <w:sz w:val="22"/>
          <w:szCs w:val="22"/>
        </w:rPr>
        <w:t>но так как перв</w:t>
      </w:r>
      <w:r w:rsidR="00306665">
        <w:rPr>
          <w:sz w:val="22"/>
          <w:szCs w:val="22"/>
        </w:rPr>
        <w:t>ое слово</w:t>
      </w:r>
      <w:r>
        <w:rPr>
          <w:sz w:val="22"/>
          <w:szCs w:val="22"/>
        </w:rPr>
        <w:t xml:space="preserve"> практи</w:t>
      </w:r>
      <w:r w:rsidR="00306665">
        <w:rPr>
          <w:sz w:val="22"/>
          <w:szCs w:val="22"/>
        </w:rPr>
        <w:t xml:space="preserve">чески не употребляется, </w:t>
      </w:r>
      <w:r w:rsidR="00306665">
        <w:rPr>
          <w:sz w:val="22"/>
          <w:szCs w:val="22"/>
        </w:rPr>
        <w:lastRenderedPageBreak/>
        <w:t xml:space="preserve">а второе – не совсем точно относиться к семантической зоне </w:t>
      </w:r>
      <w:r w:rsidR="00306665" w:rsidRPr="00306665">
        <w:rPr>
          <w:sz w:val="22"/>
          <w:szCs w:val="22"/>
        </w:rPr>
        <w:t>‘</w:t>
      </w:r>
      <w:r w:rsidR="00306665">
        <w:rPr>
          <w:sz w:val="22"/>
          <w:szCs w:val="22"/>
        </w:rPr>
        <w:t>сухой</w:t>
      </w:r>
      <w:r w:rsidR="00306665" w:rsidRPr="00306665">
        <w:rPr>
          <w:sz w:val="22"/>
          <w:szCs w:val="22"/>
        </w:rPr>
        <w:t>’</w:t>
      </w:r>
      <w:r w:rsidR="00306665">
        <w:rPr>
          <w:sz w:val="22"/>
          <w:szCs w:val="22"/>
        </w:rPr>
        <w:t xml:space="preserve">, </w:t>
      </w:r>
      <w:r w:rsidR="002804BA">
        <w:rPr>
          <w:sz w:val="22"/>
          <w:szCs w:val="22"/>
        </w:rPr>
        <w:t xml:space="preserve">мы не стали изображать их </w:t>
      </w:r>
      <w:r w:rsidR="00306665">
        <w:rPr>
          <w:sz w:val="22"/>
          <w:szCs w:val="22"/>
        </w:rPr>
        <w:t>на семантическ</w:t>
      </w:r>
      <w:r w:rsidR="002804BA">
        <w:rPr>
          <w:sz w:val="22"/>
          <w:szCs w:val="22"/>
        </w:rPr>
        <w:t>ой карте, которая выглядит следующим образом (Схема 4):</w:t>
      </w:r>
    </w:p>
    <w:p w14:paraId="7B1BE500" w14:textId="2CFB0DE1" w:rsidR="002804BA" w:rsidRPr="00306665" w:rsidRDefault="002804BA" w:rsidP="00101858">
      <w:pPr>
        <w:spacing w:line="360" w:lineRule="auto"/>
        <w:ind w:firstLine="567"/>
        <w:rPr>
          <w:sz w:val="22"/>
          <w:szCs w:val="22"/>
        </w:rPr>
      </w:pPr>
      <w:r w:rsidRPr="002804BA">
        <w:rPr>
          <w:sz w:val="22"/>
          <w:szCs w:val="22"/>
          <w:highlight w:val="yellow"/>
        </w:rPr>
        <w:t>КАРТА</w:t>
      </w:r>
    </w:p>
    <w:p w14:paraId="0BE77BA7" w14:textId="3C709B71" w:rsidR="005C5DA9" w:rsidRDefault="005C5DA9" w:rsidP="00831518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r w:rsidRPr="0040053F">
        <w:rPr>
          <w:rFonts w:cs="Times New Roman"/>
          <w:i/>
        </w:rPr>
        <w:t>Немецкий</w:t>
      </w:r>
      <w:bookmarkEnd w:id="15"/>
      <w:r w:rsidR="00201563">
        <w:rPr>
          <w:rFonts w:cs="Times New Roman"/>
          <w:i/>
        </w:rPr>
        <w:t xml:space="preserve"> язык</w:t>
      </w:r>
    </w:p>
    <w:p w14:paraId="2BFBFC24" w14:textId="7CDCD0EB" w:rsidR="002804BA" w:rsidRPr="000D6B02" w:rsidRDefault="002804BA" w:rsidP="002804BA">
      <w:pPr>
        <w:spacing w:line="360" w:lineRule="auto"/>
        <w:ind w:firstLine="567"/>
        <w:rPr>
          <w:sz w:val="22"/>
          <w:szCs w:val="22"/>
        </w:rPr>
      </w:pPr>
      <w:r w:rsidRPr="002804BA">
        <w:rPr>
          <w:sz w:val="22"/>
          <w:szCs w:val="22"/>
        </w:rPr>
        <w:t>Во время анализа исследуем</w:t>
      </w:r>
      <w:r>
        <w:rPr>
          <w:sz w:val="22"/>
          <w:szCs w:val="22"/>
        </w:rPr>
        <w:t>ого</w:t>
      </w:r>
      <w:r w:rsidRPr="002804BA">
        <w:rPr>
          <w:sz w:val="22"/>
          <w:szCs w:val="22"/>
        </w:rPr>
        <w:t xml:space="preserve"> семантическ</w:t>
      </w:r>
      <w:r>
        <w:rPr>
          <w:sz w:val="22"/>
          <w:szCs w:val="22"/>
        </w:rPr>
        <w:t>ого</w:t>
      </w:r>
      <w:r w:rsidRPr="002804BA">
        <w:rPr>
          <w:sz w:val="22"/>
          <w:szCs w:val="22"/>
        </w:rPr>
        <w:t xml:space="preserve"> пол</w:t>
      </w:r>
      <w:r>
        <w:rPr>
          <w:sz w:val="22"/>
          <w:szCs w:val="22"/>
        </w:rPr>
        <w:t>я</w:t>
      </w:r>
      <w:r w:rsidRPr="002804BA">
        <w:rPr>
          <w:sz w:val="22"/>
          <w:szCs w:val="22"/>
        </w:rPr>
        <w:t xml:space="preserve"> в немецком языке были использованы следующие источники: толковый словарь немецкого языка </w:t>
      </w:r>
      <w:proofErr w:type="spellStart"/>
      <w:r w:rsidRPr="002804BA">
        <w:rPr>
          <w:sz w:val="22"/>
          <w:szCs w:val="22"/>
        </w:rPr>
        <w:t>Duden</w:t>
      </w:r>
      <w:proofErr w:type="spellEnd"/>
      <w:r w:rsidRPr="002804BA">
        <w:rPr>
          <w:sz w:val="22"/>
          <w:szCs w:val="22"/>
        </w:rPr>
        <w:t>, Большой немецко-русский словарь</w:t>
      </w:r>
      <w:r w:rsidR="00784BEC">
        <w:rPr>
          <w:sz w:val="22"/>
          <w:szCs w:val="22"/>
        </w:rPr>
        <w:t xml:space="preserve"> (</w:t>
      </w:r>
      <w:proofErr w:type="spellStart"/>
      <w:r w:rsidR="00784BEC">
        <w:rPr>
          <w:sz w:val="22"/>
          <w:szCs w:val="22"/>
        </w:rPr>
        <w:t>Москальская</w:t>
      </w:r>
      <w:proofErr w:type="spellEnd"/>
      <w:r w:rsidR="00784BEC">
        <w:rPr>
          <w:sz w:val="22"/>
          <w:szCs w:val="22"/>
        </w:rPr>
        <w:t xml:space="preserve"> 1998), корпус</w:t>
      </w:r>
      <w:r w:rsidR="0063407B">
        <w:rPr>
          <w:sz w:val="22"/>
          <w:szCs w:val="22"/>
        </w:rPr>
        <w:t>а</w:t>
      </w:r>
      <w:r w:rsidR="00784BEC">
        <w:rPr>
          <w:sz w:val="22"/>
          <w:szCs w:val="22"/>
        </w:rPr>
        <w:t xml:space="preserve"> </w:t>
      </w:r>
      <w:proofErr w:type="spellStart"/>
      <w:r w:rsidRPr="002804BA">
        <w:rPr>
          <w:sz w:val="22"/>
          <w:szCs w:val="22"/>
        </w:rPr>
        <w:t>Sketch</w:t>
      </w:r>
      <w:proofErr w:type="spellEnd"/>
      <w:r w:rsidRPr="002804BA">
        <w:rPr>
          <w:sz w:val="22"/>
          <w:szCs w:val="22"/>
        </w:rPr>
        <w:t xml:space="preserve"> </w:t>
      </w:r>
      <w:proofErr w:type="spellStart"/>
      <w:r w:rsidRPr="002804BA">
        <w:rPr>
          <w:sz w:val="22"/>
          <w:szCs w:val="22"/>
        </w:rPr>
        <w:t>Engine</w:t>
      </w:r>
      <w:proofErr w:type="spellEnd"/>
      <w:r w:rsidRPr="002804BA">
        <w:rPr>
          <w:sz w:val="22"/>
          <w:szCs w:val="22"/>
        </w:rPr>
        <w:t>, COSMAS II</w:t>
      </w:r>
      <w:r w:rsidR="0063407B">
        <w:rPr>
          <w:sz w:val="22"/>
          <w:szCs w:val="22"/>
        </w:rPr>
        <w:t xml:space="preserve"> и </w:t>
      </w:r>
      <w:r w:rsidR="0063407B" w:rsidRPr="0063407B">
        <w:rPr>
          <w:sz w:val="22"/>
          <w:szCs w:val="22"/>
        </w:rPr>
        <w:t>DWDS</w:t>
      </w:r>
      <w:r w:rsidRPr="002804BA">
        <w:rPr>
          <w:sz w:val="22"/>
          <w:szCs w:val="22"/>
        </w:rPr>
        <w:t>, материалы из фреймовой анкеты</w:t>
      </w:r>
      <w:r w:rsidR="00784BEC">
        <w:rPr>
          <w:sz w:val="22"/>
          <w:szCs w:val="22"/>
        </w:rPr>
        <w:t xml:space="preserve"> и комментарии</w:t>
      </w:r>
      <w:r w:rsidRPr="002804BA">
        <w:rPr>
          <w:sz w:val="22"/>
          <w:szCs w:val="22"/>
        </w:rPr>
        <w:t>, полученные носителей</w:t>
      </w:r>
      <w:r w:rsidR="00784BEC">
        <w:rPr>
          <w:sz w:val="22"/>
          <w:szCs w:val="22"/>
        </w:rPr>
        <w:t xml:space="preserve"> языка</w:t>
      </w:r>
      <w:r w:rsidRPr="002804BA">
        <w:rPr>
          <w:sz w:val="22"/>
          <w:szCs w:val="22"/>
        </w:rPr>
        <w:t>.</w:t>
      </w:r>
      <w:r w:rsidR="00784BEC">
        <w:rPr>
          <w:sz w:val="22"/>
          <w:szCs w:val="22"/>
        </w:rPr>
        <w:t xml:space="preserve"> </w:t>
      </w:r>
      <w:r w:rsidR="00B92A6D">
        <w:rPr>
          <w:sz w:val="22"/>
          <w:szCs w:val="22"/>
        </w:rPr>
        <w:t xml:space="preserve">Основными лексемами, покрывающими семантическое поле </w:t>
      </w:r>
      <w:r w:rsidR="00B92A6D" w:rsidRPr="000D6B02">
        <w:rPr>
          <w:sz w:val="22"/>
          <w:szCs w:val="22"/>
        </w:rPr>
        <w:t>‘</w:t>
      </w:r>
      <w:r w:rsidR="00B92A6D">
        <w:rPr>
          <w:sz w:val="22"/>
          <w:szCs w:val="22"/>
        </w:rPr>
        <w:t>сухой</w:t>
      </w:r>
      <w:r w:rsidR="00B92A6D" w:rsidRPr="000D6B02">
        <w:rPr>
          <w:sz w:val="22"/>
          <w:szCs w:val="22"/>
        </w:rPr>
        <w:t xml:space="preserve">’, </w:t>
      </w:r>
      <w:r w:rsidR="00B92A6D">
        <w:rPr>
          <w:sz w:val="22"/>
          <w:szCs w:val="22"/>
        </w:rPr>
        <w:t xml:space="preserve">являются: </w:t>
      </w:r>
      <w:proofErr w:type="spellStart"/>
      <w:r w:rsidR="00B92A6D" w:rsidRPr="000D6B02">
        <w:rPr>
          <w:i/>
          <w:sz w:val="22"/>
          <w:szCs w:val="22"/>
          <w:lang w:val="en-US"/>
        </w:rPr>
        <w:t>trocken</w:t>
      </w:r>
      <w:proofErr w:type="spellEnd"/>
      <w:r w:rsidR="00B92A6D" w:rsidRPr="000D6B02">
        <w:rPr>
          <w:sz w:val="22"/>
          <w:szCs w:val="22"/>
        </w:rPr>
        <w:t xml:space="preserve">, </w:t>
      </w:r>
      <w:r w:rsidR="00B92A6D" w:rsidRPr="000D6B02">
        <w:rPr>
          <w:i/>
          <w:sz w:val="22"/>
          <w:szCs w:val="22"/>
          <w:lang w:val="en-US"/>
        </w:rPr>
        <w:t>d</w:t>
      </w:r>
      <w:r w:rsidR="00B92A6D" w:rsidRPr="000D6B02">
        <w:rPr>
          <w:i/>
          <w:sz w:val="22"/>
          <w:szCs w:val="22"/>
        </w:rPr>
        <w:t>ü</w:t>
      </w:r>
      <w:proofErr w:type="spellStart"/>
      <w:r w:rsidR="00B92A6D" w:rsidRPr="000D6B02">
        <w:rPr>
          <w:i/>
          <w:sz w:val="22"/>
          <w:szCs w:val="22"/>
          <w:lang w:val="de-DE"/>
        </w:rPr>
        <w:t>rr</w:t>
      </w:r>
      <w:proofErr w:type="spellEnd"/>
      <w:r w:rsidR="00B92A6D" w:rsidRPr="000D6B02">
        <w:rPr>
          <w:sz w:val="22"/>
          <w:szCs w:val="22"/>
        </w:rPr>
        <w:t xml:space="preserve">, </w:t>
      </w:r>
      <w:r w:rsidR="00B92A6D" w:rsidRPr="000D6B02">
        <w:rPr>
          <w:i/>
          <w:sz w:val="22"/>
          <w:szCs w:val="22"/>
          <w:lang w:val="de-DE"/>
        </w:rPr>
        <w:t>vertrocknet</w:t>
      </w:r>
      <w:r w:rsidR="00B92A6D" w:rsidRPr="000D6B02">
        <w:rPr>
          <w:sz w:val="22"/>
          <w:szCs w:val="22"/>
        </w:rPr>
        <w:t xml:space="preserve">, </w:t>
      </w:r>
      <w:r w:rsidR="00B92A6D" w:rsidRPr="000D6B02">
        <w:rPr>
          <w:i/>
          <w:sz w:val="22"/>
          <w:szCs w:val="22"/>
          <w:lang w:val="de-DE"/>
        </w:rPr>
        <w:t>getrocknet</w:t>
      </w:r>
      <w:r w:rsidR="00B92A6D" w:rsidRPr="000D6B02">
        <w:rPr>
          <w:sz w:val="22"/>
          <w:szCs w:val="22"/>
        </w:rPr>
        <w:t xml:space="preserve">, </w:t>
      </w:r>
      <w:r w:rsidR="00B92A6D" w:rsidRPr="000D6B02">
        <w:rPr>
          <w:i/>
          <w:sz w:val="22"/>
          <w:szCs w:val="22"/>
          <w:lang w:val="de-DE"/>
        </w:rPr>
        <w:t>ausgetrocknet</w:t>
      </w:r>
      <w:r w:rsidR="000D6B02" w:rsidRPr="000D6B02">
        <w:rPr>
          <w:sz w:val="22"/>
          <w:szCs w:val="22"/>
        </w:rPr>
        <w:t>.</w:t>
      </w:r>
    </w:p>
    <w:p w14:paraId="35EA600D" w14:textId="64AEA133" w:rsidR="00E20201" w:rsidRPr="00E20201" w:rsidRDefault="00FA1954" w:rsidP="00E20201">
      <w:pPr>
        <w:spacing w:line="360" w:lineRule="auto"/>
        <w:ind w:firstLine="567"/>
        <w:rPr>
          <w:sz w:val="22"/>
          <w:szCs w:val="22"/>
        </w:rPr>
      </w:pPr>
      <w:proofErr w:type="spellStart"/>
      <w:r w:rsidRPr="001B27D0">
        <w:rPr>
          <w:i/>
          <w:sz w:val="22"/>
          <w:szCs w:val="22"/>
        </w:rPr>
        <w:t>Trocken</w:t>
      </w:r>
      <w:proofErr w:type="spellEnd"/>
      <w:r w:rsidRPr="00E20201">
        <w:rPr>
          <w:sz w:val="22"/>
          <w:szCs w:val="22"/>
        </w:rPr>
        <w:t>, как доминантная лексема</w:t>
      </w:r>
      <w:r w:rsidR="007F0526">
        <w:rPr>
          <w:sz w:val="22"/>
          <w:szCs w:val="22"/>
        </w:rPr>
        <w:t>, покрывает</w:t>
      </w:r>
      <w:r w:rsidR="00CC0D64">
        <w:rPr>
          <w:sz w:val="22"/>
          <w:szCs w:val="22"/>
        </w:rPr>
        <w:t xml:space="preserve"> все</w:t>
      </w:r>
      <w:r w:rsidR="007F0526">
        <w:rPr>
          <w:sz w:val="22"/>
          <w:szCs w:val="22"/>
        </w:rPr>
        <w:t xml:space="preserve"> фрейм</w:t>
      </w:r>
      <w:r w:rsidR="00CC0D64">
        <w:rPr>
          <w:sz w:val="22"/>
          <w:szCs w:val="22"/>
        </w:rPr>
        <w:t>ы</w:t>
      </w:r>
      <w:r w:rsidRPr="00E20201">
        <w:rPr>
          <w:sz w:val="22"/>
          <w:szCs w:val="22"/>
        </w:rPr>
        <w:t>, а именно: ‘</w:t>
      </w:r>
      <w:r w:rsidRPr="000B0F89">
        <w:rPr>
          <w:b/>
          <w:sz w:val="22"/>
          <w:szCs w:val="22"/>
        </w:rPr>
        <w:t>ненамоченный</w:t>
      </w:r>
      <w:r w:rsidRPr="00E20201">
        <w:rPr>
          <w:sz w:val="22"/>
          <w:szCs w:val="22"/>
        </w:rPr>
        <w:t>’</w:t>
      </w:r>
      <w:r w:rsidR="00E20201" w:rsidRPr="00E20201">
        <w:rPr>
          <w:sz w:val="22"/>
          <w:szCs w:val="22"/>
        </w:rPr>
        <w:t xml:space="preserve"> </w:t>
      </w:r>
      <w:proofErr w:type="spellStart"/>
      <w:r w:rsidR="00E20201" w:rsidRPr="00E20201">
        <w:rPr>
          <w:sz w:val="22"/>
          <w:szCs w:val="22"/>
        </w:rPr>
        <w:t>trockene</w:t>
      </w:r>
      <w:proofErr w:type="spellEnd"/>
      <w:r w:rsidR="00E20201" w:rsidRPr="00E20201">
        <w:rPr>
          <w:sz w:val="22"/>
          <w:szCs w:val="22"/>
        </w:rPr>
        <w:t xml:space="preserve"> </w:t>
      </w:r>
      <w:proofErr w:type="spellStart"/>
      <w:r w:rsidR="00E20201" w:rsidRPr="00E20201">
        <w:rPr>
          <w:sz w:val="22"/>
          <w:szCs w:val="22"/>
        </w:rPr>
        <w:t>Wäsche</w:t>
      </w:r>
      <w:proofErr w:type="spellEnd"/>
      <w:r w:rsidR="00E20201">
        <w:rPr>
          <w:sz w:val="22"/>
          <w:szCs w:val="22"/>
        </w:rPr>
        <w:t xml:space="preserve"> </w:t>
      </w:r>
      <w:r w:rsidR="00E20201" w:rsidRPr="00E20201">
        <w:rPr>
          <w:sz w:val="22"/>
          <w:szCs w:val="22"/>
        </w:rPr>
        <w:t>‘</w:t>
      </w:r>
      <w:r w:rsidR="00E20201">
        <w:rPr>
          <w:sz w:val="22"/>
          <w:szCs w:val="22"/>
        </w:rPr>
        <w:t>сухое бельё</w:t>
      </w:r>
      <w:r w:rsidR="00E20201" w:rsidRPr="00E20201">
        <w:rPr>
          <w:sz w:val="22"/>
          <w:szCs w:val="22"/>
        </w:rPr>
        <w:t>’</w:t>
      </w:r>
      <w:r w:rsidR="00E20201">
        <w:rPr>
          <w:sz w:val="22"/>
          <w:szCs w:val="22"/>
        </w:rPr>
        <w:t xml:space="preserve"> (34)</w:t>
      </w:r>
      <w:r w:rsidR="00E20201" w:rsidRPr="00E20201">
        <w:rPr>
          <w:sz w:val="22"/>
          <w:szCs w:val="22"/>
        </w:rPr>
        <w:t xml:space="preserve">, </w:t>
      </w:r>
      <w:proofErr w:type="spellStart"/>
      <w:r w:rsidR="00E20201" w:rsidRPr="00E20201">
        <w:rPr>
          <w:sz w:val="22"/>
          <w:szCs w:val="22"/>
        </w:rPr>
        <w:t>trockene</w:t>
      </w:r>
      <w:proofErr w:type="spellEnd"/>
      <w:r w:rsidR="00E20201" w:rsidRPr="00E20201">
        <w:rPr>
          <w:sz w:val="22"/>
          <w:szCs w:val="22"/>
        </w:rPr>
        <w:t xml:space="preserve"> </w:t>
      </w:r>
      <w:proofErr w:type="spellStart"/>
      <w:r w:rsidR="00E20201" w:rsidRPr="00E20201">
        <w:rPr>
          <w:sz w:val="22"/>
          <w:szCs w:val="22"/>
        </w:rPr>
        <w:t>Schuhe</w:t>
      </w:r>
      <w:proofErr w:type="spellEnd"/>
      <w:r w:rsidR="00E20201">
        <w:rPr>
          <w:sz w:val="22"/>
          <w:szCs w:val="22"/>
        </w:rPr>
        <w:t xml:space="preserve"> </w:t>
      </w:r>
      <w:r w:rsidR="00E20201" w:rsidRPr="00E20201">
        <w:rPr>
          <w:sz w:val="22"/>
          <w:szCs w:val="22"/>
        </w:rPr>
        <w:t>‘</w:t>
      </w:r>
      <w:r w:rsidR="00E20201">
        <w:rPr>
          <w:sz w:val="22"/>
          <w:szCs w:val="22"/>
        </w:rPr>
        <w:t>сухая обувь</w:t>
      </w:r>
      <w:r w:rsidR="00E20201" w:rsidRPr="00E20201">
        <w:rPr>
          <w:sz w:val="22"/>
          <w:szCs w:val="22"/>
        </w:rPr>
        <w:t>’:</w:t>
      </w:r>
    </w:p>
    <w:p w14:paraId="1AB97298" w14:textId="3BA975EE" w:rsidR="00E20201" w:rsidRPr="006A4A96" w:rsidRDefault="006A4A96" w:rsidP="006A4A96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de-DE"/>
        </w:rPr>
      </w:pPr>
      <w:r w:rsidRPr="006A4A96">
        <w:rPr>
          <w:rFonts w:ascii="Times New Roman" w:hAnsi="Times New Roman"/>
          <w:i/>
          <w:lang w:val="de-DE"/>
        </w:rPr>
        <w:t xml:space="preserve">Man löst das Waschmittel genau nach Vorschrift in dem mit Wasser gefüllten Waschkessel auf, legt die </w:t>
      </w:r>
      <w:r w:rsidRPr="000B0F89">
        <w:rPr>
          <w:rFonts w:ascii="Times New Roman" w:hAnsi="Times New Roman"/>
          <w:b/>
          <w:i/>
          <w:lang w:val="de-DE"/>
        </w:rPr>
        <w:t>trockene Wäsche</w:t>
      </w:r>
      <w:r w:rsidRPr="006A4A96">
        <w:rPr>
          <w:rFonts w:ascii="Times New Roman" w:hAnsi="Times New Roman"/>
          <w:i/>
          <w:lang w:val="de-DE"/>
        </w:rPr>
        <w:t xml:space="preserve"> hinein und bringt das Ganze zum Kochen.</w:t>
      </w:r>
      <w:r>
        <w:rPr>
          <w:rFonts w:ascii="Times New Roman" w:hAnsi="Times New Roman"/>
          <w:i/>
          <w:lang w:val="de-DE"/>
        </w:rPr>
        <w:t xml:space="preserve"> </w:t>
      </w:r>
      <w:r w:rsidRPr="006A4A96">
        <w:rPr>
          <w:rFonts w:ascii="Times New Roman" w:hAnsi="Times New Roman"/>
          <w:lang w:val="de-DE"/>
        </w:rPr>
        <w:t xml:space="preserve">[Bundesverband </w:t>
      </w:r>
      <w:proofErr w:type="spellStart"/>
      <w:r w:rsidRPr="006A4A96">
        <w:rPr>
          <w:rFonts w:ascii="Times New Roman" w:hAnsi="Times New Roman"/>
          <w:lang w:val="de-DE"/>
        </w:rPr>
        <w:t>d.dt</w:t>
      </w:r>
      <w:proofErr w:type="spellEnd"/>
      <w:r w:rsidRPr="006A4A96">
        <w:rPr>
          <w:rFonts w:ascii="Times New Roman" w:hAnsi="Times New Roman"/>
          <w:lang w:val="de-DE"/>
        </w:rPr>
        <w:t>. Standesbeamten e.V. (</w:t>
      </w:r>
      <w:proofErr w:type="spellStart"/>
      <w:r w:rsidRPr="006A4A96">
        <w:rPr>
          <w:rFonts w:ascii="Times New Roman" w:hAnsi="Times New Roman"/>
          <w:lang w:val="de-DE"/>
        </w:rPr>
        <w:t>Hg</w:t>
      </w:r>
      <w:proofErr w:type="spellEnd"/>
      <w:r w:rsidRPr="006A4A96">
        <w:rPr>
          <w:rFonts w:ascii="Times New Roman" w:hAnsi="Times New Roman"/>
          <w:lang w:val="de-DE"/>
        </w:rPr>
        <w:t xml:space="preserve">.), Hausbuch für die deutsche Familie, Frankfurt a. M.: Verl. f. </w:t>
      </w:r>
      <w:proofErr w:type="spellStart"/>
      <w:r w:rsidRPr="006A4A96">
        <w:rPr>
          <w:rFonts w:ascii="Times New Roman" w:hAnsi="Times New Roman"/>
          <w:lang w:val="de-DE"/>
        </w:rPr>
        <w:t>Standesamtwesen</w:t>
      </w:r>
      <w:proofErr w:type="spellEnd"/>
      <w:r w:rsidRPr="006A4A96">
        <w:rPr>
          <w:rFonts w:ascii="Times New Roman" w:hAnsi="Times New Roman"/>
          <w:lang w:val="de-DE"/>
        </w:rPr>
        <w:t xml:space="preserve"> 1956, S. 131]</w:t>
      </w:r>
    </w:p>
    <w:p w14:paraId="5CC0C5A3" w14:textId="0C01F72E" w:rsidR="00FA1954" w:rsidRPr="0022660F" w:rsidRDefault="00E20201" w:rsidP="00E20201">
      <w:pPr>
        <w:spacing w:line="360" w:lineRule="auto"/>
        <w:ind w:firstLine="567"/>
        <w:rPr>
          <w:sz w:val="22"/>
          <w:szCs w:val="22"/>
        </w:rPr>
      </w:pPr>
      <w:r w:rsidRPr="00E20201">
        <w:rPr>
          <w:sz w:val="22"/>
          <w:szCs w:val="22"/>
        </w:rPr>
        <w:t>‘</w:t>
      </w:r>
      <w:r w:rsidR="006A4A96" w:rsidRPr="006A4A96">
        <w:rPr>
          <w:sz w:val="22"/>
          <w:szCs w:val="22"/>
        </w:rPr>
        <w:t>Человек в соответствии с инструкцие</w:t>
      </w:r>
      <w:r w:rsidR="006A4A96">
        <w:rPr>
          <w:sz w:val="22"/>
          <w:szCs w:val="22"/>
        </w:rPr>
        <w:t>й</w:t>
      </w:r>
      <w:r w:rsidR="006A4A96" w:rsidRPr="006A4A96">
        <w:rPr>
          <w:sz w:val="22"/>
          <w:szCs w:val="22"/>
        </w:rPr>
        <w:t xml:space="preserve"> растворяет моющее средство </w:t>
      </w:r>
      <w:r w:rsidR="006A4A96">
        <w:rPr>
          <w:sz w:val="22"/>
          <w:szCs w:val="22"/>
        </w:rPr>
        <w:t>в заполненном водой стиральном котле</w:t>
      </w:r>
      <w:r w:rsidR="006A4A96" w:rsidRPr="006A4A96">
        <w:rPr>
          <w:sz w:val="22"/>
          <w:szCs w:val="22"/>
        </w:rPr>
        <w:t xml:space="preserve">, </w:t>
      </w:r>
      <w:r w:rsidR="006A4A96">
        <w:rPr>
          <w:sz w:val="22"/>
          <w:szCs w:val="22"/>
        </w:rPr>
        <w:t>кладёт</w:t>
      </w:r>
      <w:r w:rsidR="006A4A96" w:rsidRPr="006A4A96">
        <w:rPr>
          <w:sz w:val="22"/>
          <w:szCs w:val="22"/>
        </w:rPr>
        <w:t xml:space="preserve"> сухое бель</w:t>
      </w:r>
      <w:r w:rsidR="006A4A96">
        <w:rPr>
          <w:sz w:val="22"/>
          <w:szCs w:val="22"/>
        </w:rPr>
        <w:t xml:space="preserve">е и доводит всё это до </w:t>
      </w:r>
      <w:proofErr w:type="gramStart"/>
      <w:r w:rsidR="006A4A96">
        <w:rPr>
          <w:sz w:val="22"/>
          <w:szCs w:val="22"/>
        </w:rPr>
        <w:t>кипения</w:t>
      </w:r>
      <w:r w:rsidRPr="00E20201">
        <w:rPr>
          <w:sz w:val="22"/>
          <w:szCs w:val="22"/>
        </w:rPr>
        <w:t>.’</w:t>
      </w:r>
      <w:proofErr w:type="gramEnd"/>
      <w:r w:rsidRPr="00E20201">
        <w:rPr>
          <w:sz w:val="22"/>
          <w:szCs w:val="22"/>
        </w:rPr>
        <w:t>;</w:t>
      </w:r>
    </w:p>
    <w:p w14:paraId="36C2BEF8" w14:textId="5614C5DA" w:rsidR="00FA1954" w:rsidRPr="000B0F89" w:rsidRDefault="00FA1954" w:rsidP="000B0F89">
      <w:pPr>
        <w:spacing w:line="360" w:lineRule="auto"/>
        <w:rPr>
          <w:sz w:val="22"/>
          <w:szCs w:val="22"/>
        </w:rPr>
      </w:pPr>
      <w:r w:rsidRPr="000B0F89">
        <w:rPr>
          <w:sz w:val="22"/>
          <w:szCs w:val="22"/>
        </w:rPr>
        <w:t>‘</w:t>
      </w:r>
      <w:r w:rsidRPr="000B0F89">
        <w:rPr>
          <w:b/>
          <w:sz w:val="22"/>
          <w:szCs w:val="22"/>
        </w:rPr>
        <w:t>помещение</w:t>
      </w:r>
      <w:r w:rsidRPr="000B0F89">
        <w:rPr>
          <w:sz w:val="22"/>
          <w:szCs w:val="22"/>
        </w:rPr>
        <w:t>’</w:t>
      </w:r>
      <w:r w:rsidR="00E20201" w:rsidRPr="000B0F89">
        <w:rPr>
          <w:sz w:val="22"/>
          <w:szCs w:val="22"/>
        </w:rPr>
        <w:t xml:space="preserve"> </w:t>
      </w:r>
      <w:proofErr w:type="spellStart"/>
      <w:r w:rsidR="00E20201" w:rsidRPr="001B27D0">
        <w:rPr>
          <w:i/>
          <w:sz w:val="22"/>
          <w:szCs w:val="22"/>
        </w:rPr>
        <w:t>trocken</w:t>
      </w:r>
      <w:proofErr w:type="spellEnd"/>
      <w:r w:rsidR="00E20201" w:rsidRPr="001B27D0">
        <w:rPr>
          <w:i/>
          <w:sz w:val="22"/>
          <w:szCs w:val="22"/>
        </w:rPr>
        <w:t xml:space="preserve"> </w:t>
      </w:r>
      <w:proofErr w:type="spellStart"/>
      <w:r w:rsidR="00E20201" w:rsidRPr="001B27D0">
        <w:rPr>
          <w:i/>
          <w:sz w:val="22"/>
          <w:szCs w:val="22"/>
        </w:rPr>
        <w:t>Raum</w:t>
      </w:r>
      <w:proofErr w:type="spellEnd"/>
      <w:r w:rsidR="00E20201" w:rsidRPr="000B0F89">
        <w:rPr>
          <w:sz w:val="22"/>
          <w:szCs w:val="22"/>
        </w:rPr>
        <w:t xml:space="preserve"> ‘сухая комната’, </w:t>
      </w:r>
      <w:proofErr w:type="spellStart"/>
      <w:r w:rsidR="00E20201" w:rsidRPr="001B27D0">
        <w:rPr>
          <w:i/>
          <w:sz w:val="22"/>
          <w:szCs w:val="22"/>
        </w:rPr>
        <w:t>trockene</w:t>
      </w:r>
      <w:proofErr w:type="spellEnd"/>
      <w:r w:rsidR="00E20201" w:rsidRPr="001B27D0">
        <w:rPr>
          <w:i/>
          <w:sz w:val="22"/>
          <w:szCs w:val="22"/>
        </w:rPr>
        <w:t xml:space="preserve"> </w:t>
      </w:r>
      <w:proofErr w:type="spellStart"/>
      <w:r w:rsidR="00E20201" w:rsidRPr="001B27D0">
        <w:rPr>
          <w:i/>
          <w:sz w:val="22"/>
          <w:szCs w:val="22"/>
        </w:rPr>
        <w:t>Keller</w:t>
      </w:r>
      <w:proofErr w:type="spellEnd"/>
      <w:r w:rsidR="00E20201" w:rsidRPr="000B0F89">
        <w:rPr>
          <w:sz w:val="22"/>
          <w:szCs w:val="22"/>
        </w:rPr>
        <w:t xml:space="preserve"> ‘сухой подвал’; </w:t>
      </w:r>
      <w:r w:rsidRPr="000B0F89">
        <w:rPr>
          <w:sz w:val="22"/>
          <w:szCs w:val="22"/>
        </w:rPr>
        <w:t>‘</w:t>
      </w:r>
      <w:r w:rsidRPr="000B0F89">
        <w:rPr>
          <w:b/>
          <w:sz w:val="22"/>
          <w:szCs w:val="22"/>
        </w:rPr>
        <w:t>высохший</w:t>
      </w:r>
      <w:r w:rsidRPr="000B0F89">
        <w:rPr>
          <w:sz w:val="22"/>
          <w:szCs w:val="22"/>
        </w:rPr>
        <w:t>’</w:t>
      </w:r>
      <w:r w:rsidR="000B0F89" w:rsidRPr="000B0F89">
        <w:rPr>
          <w:sz w:val="22"/>
          <w:szCs w:val="22"/>
        </w:rPr>
        <w:t xml:space="preserve"> </w:t>
      </w:r>
      <w:proofErr w:type="spellStart"/>
      <w:r w:rsidR="000B0F89" w:rsidRPr="00003F8D">
        <w:rPr>
          <w:i/>
          <w:sz w:val="22"/>
          <w:szCs w:val="22"/>
        </w:rPr>
        <w:t>trockene</w:t>
      </w:r>
      <w:proofErr w:type="spellEnd"/>
      <w:r w:rsidR="000B0F89" w:rsidRPr="00003F8D">
        <w:rPr>
          <w:i/>
          <w:sz w:val="22"/>
          <w:szCs w:val="22"/>
        </w:rPr>
        <w:t xml:space="preserve"> </w:t>
      </w:r>
      <w:proofErr w:type="spellStart"/>
      <w:r w:rsidR="000B0F89" w:rsidRPr="00003F8D">
        <w:rPr>
          <w:i/>
          <w:sz w:val="22"/>
          <w:szCs w:val="22"/>
        </w:rPr>
        <w:t>Wäsche</w:t>
      </w:r>
      <w:proofErr w:type="spellEnd"/>
      <w:r w:rsidR="000B0F89">
        <w:rPr>
          <w:sz w:val="22"/>
          <w:szCs w:val="22"/>
        </w:rPr>
        <w:t xml:space="preserve"> </w:t>
      </w:r>
      <w:r w:rsidR="000B0F89" w:rsidRPr="000B0F89">
        <w:rPr>
          <w:sz w:val="22"/>
          <w:szCs w:val="22"/>
        </w:rPr>
        <w:t>‘</w:t>
      </w:r>
      <w:r w:rsidR="000B0F89">
        <w:rPr>
          <w:sz w:val="22"/>
          <w:szCs w:val="22"/>
        </w:rPr>
        <w:t>сухое бельё</w:t>
      </w:r>
      <w:r w:rsidR="000B0F89" w:rsidRPr="000B0F89">
        <w:rPr>
          <w:sz w:val="22"/>
          <w:szCs w:val="22"/>
        </w:rPr>
        <w:t xml:space="preserve">’ </w:t>
      </w:r>
      <w:r w:rsidR="000B0F89">
        <w:rPr>
          <w:sz w:val="22"/>
          <w:szCs w:val="22"/>
        </w:rPr>
        <w:t>(35):</w:t>
      </w:r>
    </w:p>
    <w:p w14:paraId="1EB88DFC" w14:textId="7DD57D41" w:rsidR="0022660F" w:rsidRPr="00BA58D6" w:rsidRDefault="0022660F" w:rsidP="000B0F89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lang w:val="de-DE"/>
        </w:rPr>
      </w:pPr>
      <w:r w:rsidRPr="00BA58D6">
        <w:rPr>
          <w:rFonts w:ascii="Times New Roman" w:hAnsi="Times New Roman"/>
          <w:i/>
          <w:lang w:val="de-DE"/>
        </w:rPr>
        <w:t xml:space="preserve">Ich nehme die </w:t>
      </w:r>
      <w:r w:rsidRPr="000B0F89">
        <w:rPr>
          <w:rFonts w:ascii="Times New Roman" w:hAnsi="Times New Roman"/>
          <w:b/>
          <w:i/>
          <w:lang w:val="de-DE"/>
        </w:rPr>
        <w:t>trockene Wäsche</w:t>
      </w:r>
      <w:r w:rsidRPr="00BA58D6">
        <w:rPr>
          <w:rFonts w:ascii="Times New Roman" w:hAnsi="Times New Roman"/>
          <w:i/>
          <w:lang w:val="de-DE"/>
        </w:rPr>
        <w:t xml:space="preserve"> </w:t>
      </w:r>
      <w:proofErr w:type="spellStart"/>
      <w:r w:rsidRPr="00BA58D6">
        <w:rPr>
          <w:rFonts w:ascii="Times New Roman" w:hAnsi="Times New Roman"/>
          <w:i/>
          <w:lang w:val="de-DE"/>
        </w:rPr>
        <w:t>von</w:t>
      </w:r>
      <w:proofErr w:type="spellEnd"/>
      <w:r w:rsidRPr="00BA58D6">
        <w:rPr>
          <w:rFonts w:ascii="Times New Roman" w:hAnsi="Times New Roman"/>
          <w:i/>
          <w:lang w:val="de-DE"/>
        </w:rPr>
        <w:t xml:space="preserve"> der Leine und verstaue sie.</w:t>
      </w:r>
      <w:r w:rsidR="00BA58D6">
        <w:rPr>
          <w:rFonts w:ascii="Times New Roman" w:hAnsi="Times New Roman"/>
          <w:lang w:val="de-DE"/>
        </w:rPr>
        <w:t xml:space="preserve"> [</w:t>
      </w:r>
      <w:r w:rsidR="00BA58D6" w:rsidRPr="00BA58D6">
        <w:rPr>
          <w:rFonts w:ascii="Times New Roman" w:hAnsi="Times New Roman"/>
          <w:lang w:val="de-DE"/>
        </w:rPr>
        <w:t>http://www.fergus-w.de/arcachon/ae10.htm]</w:t>
      </w:r>
    </w:p>
    <w:p w14:paraId="438A9930" w14:textId="05468F66" w:rsidR="00BA58D6" w:rsidRPr="000B0F89" w:rsidRDefault="00BA58D6" w:rsidP="000B0F89">
      <w:pPr>
        <w:pStyle w:val="a3"/>
        <w:spacing w:after="0" w:line="360" w:lineRule="auto"/>
        <w:ind w:left="360"/>
        <w:rPr>
          <w:rFonts w:ascii="Times New Roman" w:hAnsi="Times New Roman"/>
        </w:rPr>
      </w:pPr>
      <w:r w:rsidRPr="00BA58D6">
        <w:rPr>
          <w:rFonts w:ascii="Times New Roman" w:hAnsi="Times New Roman"/>
        </w:rPr>
        <w:t xml:space="preserve">‘Я беру сухое бельё с веревки и складываю в его в </w:t>
      </w:r>
      <w:proofErr w:type="gramStart"/>
      <w:r w:rsidRPr="00BA58D6">
        <w:rPr>
          <w:rFonts w:ascii="Times New Roman" w:hAnsi="Times New Roman"/>
        </w:rPr>
        <w:t>стопку.’</w:t>
      </w:r>
      <w:proofErr w:type="gramEnd"/>
      <w:r w:rsidR="000B0F89" w:rsidRPr="000B0F89">
        <w:rPr>
          <w:rFonts w:ascii="Times New Roman" w:hAnsi="Times New Roman"/>
        </w:rPr>
        <w:t>;</w:t>
      </w:r>
    </w:p>
    <w:p w14:paraId="36502B68" w14:textId="3ACC51CC" w:rsidR="002804BA" w:rsidRDefault="00FA1954" w:rsidP="0035304E">
      <w:pPr>
        <w:spacing w:line="360" w:lineRule="auto"/>
      </w:pPr>
      <w:r w:rsidRPr="00FA1954">
        <w:t>‘</w:t>
      </w:r>
      <w:proofErr w:type="spellStart"/>
      <w:r w:rsidRPr="00781555">
        <w:rPr>
          <w:b/>
        </w:rPr>
        <w:t>прототипически</w:t>
      </w:r>
      <w:proofErr w:type="spellEnd"/>
      <w:r w:rsidRPr="00781555">
        <w:rPr>
          <w:b/>
        </w:rPr>
        <w:t xml:space="preserve"> используемый с жидкостью</w:t>
      </w:r>
      <w:r w:rsidRPr="00FA1954">
        <w:t>’</w:t>
      </w:r>
      <w:r w:rsidR="00781555">
        <w:t xml:space="preserve"> </w:t>
      </w:r>
      <w:proofErr w:type="spellStart"/>
      <w:r w:rsidR="00781555" w:rsidRPr="00003F8D">
        <w:rPr>
          <w:i/>
        </w:rPr>
        <w:t>trockenen</w:t>
      </w:r>
      <w:proofErr w:type="spellEnd"/>
      <w:r w:rsidR="00781555" w:rsidRPr="00003F8D">
        <w:rPr>
          <w:i/>
        </w:rPr>
        <w:t xml:space="preserve"> </w:t>
      </w:r>
      <w:proofErr w:type="spellStart"/>
      <w:r w:rsidR="00781555" w:rsidRPr="00003F8D">
        <w:rPr>
          <w:i/>
        </w:rPr>
        <w:t>Lappen</w:t>
      </w:r>
      <w:proofErr w:type="spellEnd"/>
      <w:r w:rsidR="00781555">
        <w:t xml:space="preserve"> </w:t>
      </w:r>
      <w:r w:rsidR="00781555" w:rsidRPr="00781555">
        <w:t>‘</w:t>
      </w:r>
      <w:r w:rsidR="00781555">
        <w:t>сухая тряпка</w:t>
      </w:r>
      <w:r w:rsidR="00781555" w:rsidRPr="00781555">
        <w:t xml:space="preserve">’, </w:t>
      </w:r>
      <w:proofErr w:type="spellStart"/>
      <w:r w:rsidR="00781555" w:rsidRPr="00003F8D">
        <w:rPr>
          <w:i/>
          <w:lang w:val="en-US"/>
        </w:rPr>
        <w:t>trockene</w:t>
      </w:r>
      <w:proofErr w:type="spellEnd"/>
      <w:r w:rsidR="00781555" w:rsidRPr="00003F8D">
        <w:rPr>
          <w:i/>
        </w:rPr>
        <w:t xml:space="preserve"> </w:t>
      </w:r>
      <w:proofErr w:type="spellStart"/>
      <w:r w:rsidR="00781555" w:rsidRPr="00003F8D">
        <w:rPr>
          <w:i/>
          <w:lang w:val="en-US"/>
        </w:rPr>
        <w:t>Schwamm</w:t>
      </w:r>
      <w:proofErr w:type="spellEnd"/>
      <w:r w:rsidR="00781555" w:rsidRPr="00781555">
        <w:t xml:space="preserve"> ‘</w:t>
      </w:r>
      <w:r w:rsidR="00781555">
        <w:t>сухая губка</w:t>
      </w:r>
      <w:r w:rsidR="00781555" w:rsidRPr="00781555">
        <w:t>’</w:t>
      </w:r>
      <w:r w:rsidR="00781555">
        <w:t>;</w:t>
      </w:r>
      <w:r>
        <w:t xml:space="preserve"> </w:t>
      </w:r>
      <w:r w:rsidRPr="00FA1954">
        <w:t>‘</w:t>
      </w:r>
      <w:r w:rsidRPr="00781555">
        <w:rPr>
          <w:b/>
        </w:rPr>
        <w:t>местность</w:t>
      </w:r>
      <w:r w:rsidRPr="00FA1954">
        <w:t>’</w:t>
      </w:r>
      <w:r w:rsidR="008003B1">
        <w:t xml:space="preserve"> </w:t>
      </w:r>
      <w:proofErr w:type="spellStart"/>
      <w:r w:rsidR="008003B1" w:rsidRPr="00003F8D">
        <w:rPr>
          <w:i/>
        </w:rPr>
        <w:t>trockene</w:t>
      </w:r>
      <w:proofErr w:type="spellEnd"/>
      <w:r w:rsidR="008003B1" w:rsidRPr="00003F8D">
        <w:rPr>
          <w:i/>
        </w:rPr>
        <w:t xml:space="preserve"> </w:t>
      </w:r>
      <w:proofErr w:type="spellStart"/>
      <w:r w:rsidR="008003B1" w:rsidRPr="00003F8D">
        <w:rPr>
          <w:i/>
        </w:rPr>
        <w:t>Erde</w:t>
      </w:r>
      <w:proofErr w:type="spellEnd"/>
      <w:r w:rsidR="008003B1">
        <w:t xml:space="preserve"> </w:t>
      </w:r>
      <w:r w:rsidR="008003B1" w:rsidRPr="008003B1">
        <w:t>‘</w:t>
      </w:r>
      <w:r w:rsidR="008003B1">
        <w:t>сухая земля</w:t>
      </w:r>
      <w:r w:rsidR="008003B1" w:rsidRPr="008003B1">
        <w:t xml:space="preserve">’, </w:t>
      </w:r>
      <w:proofErr w:type="spellStart"/>
      <w:r w:rsidR="008003B1" w:rsidRPr="00003F8D">
        <w:rPr>
          <w:i/>
        </w:rPr>
        <w:t>trockenes</w:t>
      </w:r>
      <w:proofErr w:type="spellEnd"/>
      <w:r w:rsidR="008003B1" w:rsidRPr="00003F8D">
        <w:rPr>
          <w:i/>
        </w:rPr>
        <w:t xml:space="preserve"> </w:t>
      </w:r>
      <w:proofErr w:type="spellStart"/>
      <w:r w:rsidR="008003B1" w:rsidRPr="00003F8D">
        <w:rPr>
          <w:i/>
        </w:rPr>
        <w:t>Feld</w:t>
      </w:r>
      <w:proofErr w:type="spellEnd"/>
      <w:r w:rsidR="008003B1">
        <w:t xml:space="preserve"> </w:t>
      </w:r>
      <w:r w:rsidR="008003B1" w:rsidRPr="008003B1">
        <w:t>‘</w:t>
      </w:r>
      <w:r w:rsidR="008003B1">
        <w:t>сухое поле</w:t>
      </w:r>
      <w:r w:rsidR="008003B1" w:rsidRPr="008003B1">
        <w:t>’</w:t>
      </w:r>
      <w:r w:rsidR="00781555" w:rsidRPr="00781555">
        <w:t>;</w:t>
      </w:r>
      <w:r>
        <w:t xml:space="preserve"> </w:t>
      </w:r>
      <w:r w:rsidRPr="00FA1954">
        <w:t>‘</w:t>
      </w:r>
      <w:r w:rsidRPr="008003B1">
        <w:rPr>
          <w:b/>
        </w:rPr>
        <w:t>водоём</w:t>
      </w:r>
      <w:r w:rsidRPr="00FA1954">
        <w:t>’</w:t>
      </w:r>
      <w:r w:rsidR="008003B1">
        <w:t xml:space="preserve"> </w:t>
      </w:r>
      <w:proofErr w:type="spellStart"/>
      <w:r w:rsidR="008003B1" w:rsidRPr="00003F8D">
        <w:rPr>
          <w:i/>
        </w:rPr>
        <w:t>trockene</w:t>
      </w:r>
      <w:proofErr w:type="spellEnd"/>
      <w:r w:rsidR="008003B1" w:rsidRPr="00003F8D">
        <w:rPr>
          <w:i/>
        </w:rPr>
        <w:t xml:space="preserve"> </w:t>
      </w:r>
      <w:proofErr w:type="spellStart"/>
      <w:r w:rsidR="008003B1" w:rsidRPr="00003F8D">
        <w:rPr>
          <w:i/>
        </w:rPr>
        <w:t>Lagune</w:t>
      </w:r>
      <w:proofErr w:type="spellEnd"/>
      <w:r w:rsidR="008003B1">
        <w:t xml:space="preserve"> </w:t>
      </w:r>
      <w:r w:rsidR="008003B1" w:rsidRPr="008003B1">
        <w:t>‘</w:t>
      </w:r>
      <w:r w:rsidR="008003B1">
        <w:t>сухая лагуна</w:t>
      </w:r>
      <w:r w:rsidR="008003B1" w:rsidRPr="008003B1">
        <w:t xml:space="preserve">’, </w:t>
      </w:r>
      <w:r w:rsidR="0035304E" w:rsidRPr="00003F8D">
        <w:rPr>
          <w:i/>
          <w:lang w:val="en-US"/>
        </w:rPr>
        <w:t>t</w:t>
      </w:r>
      <w:proofErr w:type="spellStart"/>
      <w:r w:rsidR="0035304E" w:rsidRPr="00003F8D">
        <w:rPr>
          <w:i/>
        </w:rPr>
        <w:t>rocken</w:t>
      </w:r>
      <w:proofErr w:type="spellEnd"/>
      <w:r w:rsidR="0035304E" w:rsidRPr="00003F8D">
        <w:rPr>
          <w:i/>
        </w:rPr>
        <w:t xml:space="preserve"> </w:t>
      </w:r>
      <w:proofErr w:type="spellStart"/>
      <w:r w:rsidR="0035304E" w:rsidRPr="00003F8D">
        <w:rPr>
          <w:i/>
        </w:rPr>
        <w:t>Teich</w:t>
      </w:r>
      <w:proofErr w:type="spellEnd"/>
      <w:r w:rsidR="0035304E">
        <w:t xml:space="preserve"> </w:t>
      </w:r>
      <w:r w:rsidR="0035304E" w:rsidRPr="0035304E">
        <w:t>‘</w:t>
      </w:r>
      <w:r w:rsidR="0035304E">
        <w:t>сухой пруд</w:t>
      </w:r>
      <w:r w:rsidR="0035304E" w:rsidRPr="0035304E">
        <w:t>’</w:t>
      </w:r>
      <w:r w:rsidR="00781555">
        <w:t>;</w:t>
      </w:r>
      <w:r>
        <w:t xml:space="preserve"> </w:t>
      </w:r>
      <w:r w:rsidRPr="00FA1954">
        <w:t>‘</w:t>
      </w:r>
      <w:r w:rsidRPr="008003B1">
        <w:rPr>
          <w:b/>
        </w:rPr>
        <w:t>климат, погода</w:t>
      </w:r>
      <w:r w:rsidRPr="00FA1954">
        <w:t>’</w:t>
      </w:r>
      <w:r w:rsidR="00B766AA" w:rsidRPr="00B766AA">
        <w:t xml:space="preserve"> </w:t>
      </w:r>
      <w:proofErr w:type="spellStart"/>
      <w:r w:rsidR="00B766AA" w:rsidRPr="00003F8D">
        <w:rPr>
          <w:i/>
        </w:rPr>
        <w:t>trockenes</w:t>
      </w:r>
      <w:proofErr w:type="spellEnd"/>
      <w:r w:rsidR="00B766AA" w:rsidRPr="00003F8D">
        <w:rPr>
          <w:i/>
        </w:rPr>
        <w:t xml:space="preserve"> </w:t>
      </w:r>
      <w:proofErr w:type="spellStart"/>
      <w:r w:rsidR="00B766AA" w:rsidRPr="00003F8D">
        <w:rPr>
          <w:i/>
        </w:rPr>
        <w:t>Wetter</w:t>
      </w:r>
      <w:proofErr w:type="spellEnd"/>
      <w:r w:rsidR="00B766AA" w:rsidRPr="00B766AA">
        <w:t xml:space="preserve"> ‘</w:t>
      </w:r>
      <w:r w:rsidR="00B766AA">
        <w:t>сухая погода</w:t>
      </w:r>
      <w:r w:rsidR="00B766AA" w:rsidRPr="00B766AA">
        <w:t xml:space="preserve">’, </w:t>
      </w:r>
      <w:proofErr w:type="spellStart"/>
      <w:r w:rsidR="00B766AA" w:rsidRPr="00003F8D">
        <w:rPr>
          <w:i/>
          <w:lang w:val="en-US"/>
        </w:rPr>
        <w:t>trockene</w:t>
      </w:r>
      <w:proofErr w:type="spellEnd"/>
      <w:r w:rsidR="00B766AA" w:rsidRPr="00003F8D">
        <w:rPr>
          <w:i/>
        </w:rPr>
        <w:t xml:space="preserve"> </w:t>
      </w:r>
      <w:r w:rsidR="00B766AA" w:rsidRPr="00003F8D">
        <w:rPr>
          <w:i/>
          <w:lang w:val="en-US"/>
        </w:rPr>
        <w:t>Winter</w:t>
      </w:r>
      <w:r w:rsidR="00B766AA" w:rsidRPr="00B766AA">
        <w:t xml:space="preserve"> ‘</w:t>
      </w:r>
      <w:r w:rsidR="00B766AA">
        <w:t>сухая зима</w:t>
      </w:r>
      <w:r w:rsidR="00B766AA" w:rsidRPr="00B766AA">
        <w:t>’</w:t>
      </w:r>
      <w:r w:rsidR="00781555">
        <w:t>;</w:t>
      </w:r>
      <w:r w:rsidR="00B766AA">
        <w:t xml:space="preserve"> </w:t>
      </w:r>
      <w:r w:rsidRPr="00FA1954">
        <w:t>‘</w:t>
      </w:r>
      <w:r w:rsidRPr="008003B1">
        <w:rPr>
          <w:b/>
        </w:rPr>
        <w:t>кожа</w:t>
      </w:r>
      <w:r w:rsidRPr="00FA1954">
        <w:t>’</w:t>
      </w:r>
      <w:r w:rsidR="00B766AA">
        <w:t xml:space="preserve"> </w:t>
      </w:r>
      <w:proofErr w:type="spellStart"/>
      <w:r w:rsidR="00B766AA" w:rsidRPr="00003F8D">
        <w:rPr>
          <w:i/>
        </w:rPr>
        <w:t>trockene</w:t>
      </w:r>
      <w:proofErr w:type="spellEnd"/>
      <w:r w:rsidR="00B766AA" w:rsidRPr="00003F8D">
        <w:rPr>
          <w:i/>
        </w:rPr>
        <w:t xml:space="preserve"> </w:t>
      </w:r>
      <w:proofErr w:type="spellStart"/>
      <w:r w:rsidR="00B766AA" w:rsidRPr="00003F8D">
        <w:rPr>
          <w:i/>
        </w:rPr>
        <w:t>Haut</w:t>
      </w:r>
      <w:proofErr w:type="spellEnd"/>
      <w:r w:rsidR="00B766AA">
        <w:t xml:space="preserve"> </w:t>
      </w:r>
      <w:r w:rsidR="00B766AA" w:rsidRPr="00B766AA">
        <w:t>‘</w:t>
      </w:r>
      <w:r w:rsidR="00B766AA">
        <w:t>сухая кожа</w:t>
      </w:r>
      <w:r w:rsidR="00B766AA" w:rsidRPr="00B766AA">
        <w:t>’</w:t>
      </w:r>
      <w:r w:rsidR="00781555">
        <w:t>;</w:t>
      </w:r>
      <w:r w:rsidR="00B766AA">
        <w:t xml:space="preserve"> </w:t>
      </w:r>
      <w:r w:rsidRPr="00FA1954">
        <w:t>‘</w:t>
      </w:r>
      <w:r w:rsidRPr="008003B1">
        <w:rPr>
          <w:b/>
        </w:rPr>
        <w:t>другие части тела</w:t>
      </w:r>
      <w:r w:rsidRPr="00FA1954">
        <w:t>’</w:t>
      </w:r>
      <w:r w:rsidR="00B766AA">
        <w:t xml:space="preserve"> </w:t>
      </w:r>
      <w:proofErr w:type="spellStart"/>
      <w:r w:rsidR="00B766AA" w:rsidRPr="00003F8D">
        <w:rPr>
          <w:i/>
        </w:rPr>
        <w:t>trockene</w:t>
      </w:r>
      <w:proofErr w:type="spellEnd"/>
      <w:r w:rsidR="00B766AA" w:rsidRPr="00003F8D">
        <w:rPr>
          <w:i/>
        </w:rPr>
        <w:t xml:space="preserve"> </w:t>
      </w:r>
      <w:proofErr w:type="spellStart"/>
      <w:r w:rsidR="00B766AA" w:rsidRPr="00003F8D">
        <w:rPr>
          <w:i/>
        </w:rPr>
        <w:t>Lippen</w:t>
      </w:r>
      <w:proofErr w:type="spellEnd"/>
      <w:r w:rsidR="00B766AA" w:rsidRPr="00003F8D">
        <w:rPr>
          <w:i/>
        </w:rPr>
        <w:t xml:space="preserve"> </w:t>
      </w:r>
      <w:r w:rsidR="00B766AA" w:rsidRPr="00B766AA">
        <w:t>‘</w:t>
      </w:r>
      <w:r w:rsidR="00B766AA">
        <w:t>сухие губы</w:t>
      </w:r>
      <w:r w:rsidR="00B766AA" w:rsidRPr="00B766AA">
        <w:t>’</w:t>
      </w:r>
      <w:r w:rsidR="00B766AA">
        <w:t xml:space="preserve">, </w:t>
      </w:r>
      <w:proofErr w:type="spellStart"/>
      <w:r w:rsidR="00B766AA" w:rsidRPr="00003F8D">
        <w:rPr>
          <w:i/>
        </w:rPr>
        <w:t>trockene</w:t>
      </w:r>
      <w:proofErr w:type="spellEnd"/>
      <w:r w:rsidR="00B766AA" w:rsidRPr="00003F8D">
        <w:rPr>
          <w:i/>
        </w:rPr>
        <w:t xml:space="preserve"> </w:t>
      </w:r>
      <w:proofErr w:type="spellStart"/>
      <w:r w:rsidR="00B766AA" w:rsidRPr="00003F8D">
        <w:rPr>
          <w:i/>
        </w:rPr>
        <w:t>Augen</w:t>
      </w:r>
      <w:proofErr w:type="spellEnd"/>
      <w:r w:rsidR="00B766AA">
        <w:t xml:space="preserve"> </w:t>
      </w:r>
      <w:r w:rsidR="00B766AA" w:rsidRPr="00B766AA">
        <w:t>‘</w:t>
      </w:r>
      <w:r w:rsidR="00B766AA">
        <w:t>сухие глаза</w:t>
      </w:r>
      <w:r w:rsidR="00B766AA" w:rsidRPr="00B766AA">
        <w:t>’</w:t>
      </w:r>
      <w:r w:rsidR="00781555">
        <w:t>;</w:t>
      </w:r>
      <w:r w:rsidR="00B766AA">
        <w:t xml:space="preserve"> </w:t>
      </w:r>
      <w:r w:rsidRPr="00FA1954">
        <w:t>‘</w:t>
      </w:r>
      <w:r w:rsidRPr="008003B1">
        <w:rPr>
          <w:b/>
        </w:rPr>
        <w:t>омертвевший</w:t>
      </w:r>
      <w:r w:rsidRPr="00FA1954">
        <w:t>’</w:t>
      </w:r>
      <w:r w:rsidR="00D13AB6">
        <w:t xml:space="preserve"> </w:t>
      </w:r>
      <w:proofErr w:type="spellStart"/>
      <w:r w:rsidR="00D13AB6" w:rsidRPr="00003F8D">
        <w:rPr>
          <w:i/>
        </w:rPr>
        <w:t>trockene</w:t>
      </w:r>
      <w:proofErr w:type="spellEnd"/>
      <w:r w:rsidR="00D13AB6" w:rsidRPr="00003F8D">
        <w:rPr>
          <w:i/>
        </w:rPr>
        <w:t xml:space="preserve"> </w:t>
      </w:r>
      <w:proofErr w:type="spellStart"/>
      <w:r w:rsidR="00D13AB6" w:rsidRPr="00003F8D">
        <w:rPr>
          <w:i/>
        </w:rPr>
        <w:t>Eiche</w:t>
      </w:r>
      <w:proofErr w:type="spellEnd"/>
      <w:r w:rsidR="00D13AB6">
        <w:t xml:space="preserve"> </w:t>
      </w:r>
      <w:r w:rsidR="00D13AB6" w:rsidRPr="00D13AB6">
        <w:t>‘</w:t>
      </w:r>
      <w:r w:rsidR="00D13AB6">
        <w:t>сухой дуб</w:t>
      </w:r>
      <w:r w:rsidR="00D13AB6" w:rsidRPr="00D13AB6">
        <w:t>’</w:t>
      </w:r>
      <w:r w:rsidR="000F2B2D" w:rsidRPr="000F2B2D">
        <w:t xml:space="preserve">, </w:t>
      </w:r>
      <w:proofErr w:type="spellStart"/>
      <w:r w:rsidR="000F2B2D" w:rsidRPr="00003F8D">
        <w:rPr>
          <w:i/>
          <w:lang w:val="en-US"/>
        </w:rPr>
        <w:t>trockene</w:t>
      </w:r>
      <w:proofErr w:type="spellEnd"/>
      <w:r w:rsidR="000F2B2D" w:rsidRPr="00003F8D">
        <w:rPr>
          <w:i/>
        </w:rPr>
        <w:t xml:space="preserve"> </w:t>
      </w:r>
      <w:proofErr w:type="spellStart"/>
      <w:r w:rsidR="000F2B2D" w:rsidRPr="00003F8D">
        <w:rPr>
          <w:i/>
          <w:lang w:val="en-US"/>
        </w:rPr>
        <w:t>Pflanze</w:t>
      </w:r>
      <w:proofErr w:type="spellEnd"/>
      <w:r w:rsidR="000F2B2D" w:rsidRPr="000F2B2D">
        <w:t xml:space="preserve"> ‘сухое растение’</w:t>
      </w:r>
      <w:r w:rsidR="00781555">
        <w:t>;</w:t>
      </w:r>
      <w:r w:rsidR="000F2B2D">
        <w:t xml:space="preserve"> </w:t>
      </w:r>
      <w:r w:rsidR="00CC0D64" w:rsidRPr="00FA1954">
        <w:t>‘</w:t>
      </w:r>
      <w:r w:rsidR="00CC0D64">
        <w:rPr>
          <w:b/>
        </w:rPr>
        <w:t>заготовленный впрок</w:t>
      </w:r>
      <w:r w:rsidR="00CC0D64" w:rsidRPr="00FA1954">
        <w:t>’</w:t>
      </w:r>
      <w:r w:rsidR="00CC0D64">
        <w:t xml:space="preserve"> </w:t>
      </w:r>
      <w:proofErr w:type="spellStart"/>
      <w:r w:rsidR="00CC0D64" w:rsidRPr="00003F8D">
        <w:rPr>
          <w:i/>
        </w:rPr>
        <w:t>trocken</w:t>
      </w:r>
      <w:proofErr w:type="spellEnd"/>
      <w:r w:rsidR="00CC0D64" w:rsidRPr="00003F8D">
        <w:rPr>
          <w:i/>
        </w:rPr>
        <w:t xml:space="preserve"> </w:t>
      </w:r>
      <w:proofErr w:type="spellStart"/>
      <w:r w:rsidR="00CC0D64" w:rsidRPr="00003F8D">
        <w:rPr>
          <w:i/>
        </w:rPr>
        <w:t>Apfel</w:t>
      </w:r>
      <w:proofErr w:type="spellEnd"/>
      <w:r w:rsidR="00CC0D64" w:rsidRPr="00CC0D64">
        <w:t xml:space="preserve"> ‘</w:t>
      </w:r>
      <w:r w:rsidR="00CC0D64">
        <w:t>сухие яблоки</w:t>
      </w:r>
      <w:r w:rsidR="00CC0D64" w:rsidRPr="00CC0D64">
        <w:t xml:space="preserve">’, </w:t>
      </w:r>
      <w:r w:rsidRPr="00FA1954">
        <w:t>‘</w:t>
      </w:r>
      <w:r w:rsidRPr="008003B1">
        <w:rPr>
          <w:b/>
        </w:rPr>
        <w:t>чёрствый</w:t>
      </w:r>
      <w:r w:rsidRPr="00FA1954">
        <w:t>’</w:t>
      </w:r>
      <w:r w:rsidR="00F628DF">
        <w:t xml:space="preserve"> </w:t>
      </w:r>
      <w:proofErr w:type="spellStart"/>
      <w:r w:rsidR="00F628DF" w:rsidRPr="00003F8D">
        <w:rPr>
          <w:i/>
        </w:rPr>
        <w:t>trockenes</w:t>
      </w:r>
      <w:proofErr w:type="spellEnd"/>
      <w:r w:rsidR="00F628DF" w:rsidRPr="00003F8D">
        <w:rPr>
          <w:i/>
        </w:rPr>
        <w:t xml:space="preserve"> </w:t>
      </w:r>
      <w:proofErr w:type="spellStart"/>
      <w:r w:rsidR="00F628DF" w:rsidRPr="00003F8D">
        <w:rPr>
          <w:i/>
        </w:rPr>
        <w:t>Brot</w:t>
      </w:r>
      <w:proofErr w:type="spellEnd"/>
      <w:r w:rsidR="00D24E3D">
        <w:t xml:space="preserve"> </w:t>
      </w:r>
      <w:r w:rsidR="00D24E3D" w:rsidRPr="00D24E3D">
        <w:t>‘</w:t>
      </w:r>
      <w:r w:rsidR="00D24E3D">
        <w:t>сухой хлеб</w:t>
      </w:r>
      <w:r w:rsidR="00D24E3D" w:rsidRPr="00D24E3D">
        <w:t>’</w:t>
      </w:r>
      <w:r w:rsidR="00781555">
        <w:t>;</w:t>
      </w:r>
      <w:r w:rsidR="00D24E3D">
        <w:t xml:space="preserve"> </w:t>
      </w:r>
      <w:r w:rsidRPr="00FA1954">
        <w:t>‘</w:t>
      </w:r>
      <w:proofErr w:type="spellStart"/>
      <w:r w:rsidRPr="008003B1">
        <w:rPr>
          <w:b/>
        </w:rPr>
        <w:t>несочный</w:t>
      </w:r>
      <w:proofErr w:type="spellEnd"/>
      <w:r w:rsidRPr="00FA1954">
        <w:t>’</w:t>
      </w:r>
      <w:r w:rsidR="00D24E3D">
        <w:t xml:space="preserve"> </w:t>
      </w:r>
      <w:proofErr w:type="spellStart"/>
      <w:r w:rsidR="00D24E3D" w:rsidRPr="00003F8D">
        <w:rPr>
          <w:i/>
        </w:rPr>
        <w:t>trocken</w:t>
      </w:r>
      <w:proofErr w:type="spellEnd"/>
      <w:r w:rsidR="00D24E3D" w:rsidRPr="00003F8D">
        <w:rPr>
          <w:i/>
        </w:rPr>
        <w:t xml:space="preserve"> </w:t>
      </w:r>
      <w:proofErr w:type="spellStart"/>
      <w:r w:rsidR="00D24E3D" w:rsidRPr="00003F8D">
        <w:rPr>
          <w:i/>
        </w:rPr>
        <w:t>Fleisch</w:t>
      </w:r>
      <w:proofErr w:type="spellEnd"/>
      <w:r w:rsidR="00D24E3D">
        <w:t xml:space="preserve"> </w:t>
      </w:r>
      <w:r w:rsidR="00D24E3D" w:rsidRPr="00D24E3D">
        <w:t>‘</w:t>
      </w:r>
      <w:r w:rsidR="00D24E3D">
        <w:t>сухое мясо</w:t>
      </w:r>
      <w:r w:rsidR="00D24E3D" w:rsidRPr="00D24E3D">
        <w:t>’</w:t>
      </w:r>
      <w:r w:rsidR="00CC0D64">
        <w:t>. У данного слова наблюда</w:t>
      </w:r>
      <w:r w:rsidR="007A1988">
        <w:t>ю</w:t>
      </w:r>
      <w:r w:rsidR="00CC0D64">
        <w:t>тся метафорически</w:t>
      </w:r>
      <w:r w:rsidR="007A1988">
        <w:t>е</w:t>
      </w:r>
      <w:r w:rsidR="00CC0D64">
        <w:t xml:space="preserve"> переход</w:t>
      </w:r>
      <w:r w:rsidR="007A1988">
        <w:t xml:space="preserve">ы. Во-первых, </w:t>
      </w:r>
      <w:proofErr w:type="spellStart"/>
      <w:r w:rsidR="007A1988" w:rsidRPr="00003F8D">
        <w:rPr>
          <w:i/>
          <w:lang w:val="en-US"/>
        </w:rPr>
        <w:t>trocken</w:t>
      </w:r>
      <w:proofErr w:type="spellEnd"/>
      <w:r w:rsidR="007A1988" w:rsidRPr="007A1988">
        <w:t xml:space="preserve"> </w:t>
      </w:r>
      <w:r w:rsidR="007A1988">
        <w:t xml:space="preserve">может значить </w:t>
      </w:r>
      <w:r w:rsidR="007A1988" w:rsidRPr="007A1988">
        <w:t>‘</w:t>
      </w:r>
      <w:r w:rsidR="007A1988">
        <w:t>скучный, неинтересный</w:t>
      </w:r>
      <w:r w:rsidR="007A1988" w:rsidRPr="007A1988">
        <w:t>’</w:t>
      </w:r>
      <w:r w:rsidR="007A1988">
        <w:t>, например</w:t>
      </w:r>
      <w:r w:rsidR="00003F8D">
        <w:t>,</w:t>
      </w:r>
      <w:r w:rsidR="007A1988">
        <w:t xml:space="preserve"> в (36):</w:t>
      </w:r>
    </w:p>
    <w:p w14:paraId="517BA1E9" w14:textId="6FDAED77" w:rsidR="00A916EE" w:rsidRPr="00B8024D" w:rsidRDefault="00A916EE" w:rsidP="0035304E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de-DE"/>
        </w:rPr>
      </w:pPr>
      <w:r w:rsidRPr="00B8024D">
        <w:rPr>
          <w:rFonts w:ascii="Times New Roman" w:hAnsi="Times New Roman"/>
          <w:i/>
          <w:lang w:val="de-DE"/>
        </w:rPr>
        <w:lastRenderedPageBreak/>
        <w:t>Und außerdem wäre es ja schön langweilig, trockene Geschichte zur flü</w:t>
      </w:r>
      <w:r w:rsidR="00B8024D" w:rsidRPr="00B8024D">
        <w:rPr>
          <w:rFonts w:ascii="Times New Roman" w:hAnsi="Times New Roman"/>
          <w:i/>
          <w:lang w:val="de-DE"/>
        </w:rPr>
        <w:t>ssigen Go</w:t>
      </w:r>
      <w:r w:rsidRPr="00B8024D">
        <w:rPr>
          <w:rFonts w:ascii="Times New Roman" w:hAnsi="Times New Roman"/>
          <w:i/>
          <w:lang w:val="de-DE"/>
        </w:rPr>
        <w:t>se</w:t>
      </w:r>
      <w:r w:rsidR="00B8024D" w:rsidRPr="00B8024D">
        <w:rPr>
          <w:rFonts w:ascii="Times New Roman" w:hAnsi="Times New Roman"/>
          <w:i/>
        </w:rPr>
        <w:footnoteReference w:id="4"/>
      </w:r>
      <w:r w:rsidRPr="00B8024D">
        <w:rPr>
          <w:rFonts w:ascii="Times New Roman" w:hAnsi="Times New Roman"/>
          <w:i/>
          <w:lang w:val="de-DE"/>
        </w:rPr>
        <w:t xml:space="preserve"> zu mischen.</w:t>
      </w:r>
      <w:r w:rsidR="00B8024D" w:rsidRPr="00B8024D">
        <w:rPr>
          <w:rFonts w:ascii="Times New Roman" w:hAnsi="Times New Roman"/>
          <w:i/>
          <w:lang w:val="de-DE"/>
        </w:rPr>
        <w:t xml:space="preserve"> </w:t>
      </w:r>
      <w:r w:rsidR="00B8024D" w:rsidRPr="00B8024D">
        <w:rPr>
          <w:rFonts w:ascii="Times New Roman" w:hAnsi="Times New Roman"/>
          <w:lang w:val="de-DE"/>
        </w:rPr>
        <w:t>[http://www.bayerischer-bahnhof.de/de/presse/pressearchiv/2004-03-28-eine-ziemlich-feuchte-zeitreise.html]</w:t>
      </w:r>
    </w:p>
    <w:p w14:paraId="02725620" w14:textId="66A31491" w:rsidR="00A916EE" w:rsidRDefault="00B8024D" w:rsidP="0035304E">
      <w:pPr>
        <w:spacing w:line="360" w:lineRule="auto"/>
        <w:rPr>
          <w:sz w:val="22"/>
          <w:szCs w:val="22"/>
        </w:rPr>
      </w:pPr>
      <w:r w:rsidRPr="00B8024D">
        <w:rPr>
          <w:sz w:val="22"/>
          <w:szCs w:val="22"/>
        </w:rPr>
        <w:t>‘</w:t>
      </w:r>
      <w:r w:rsidR="00A916EE" w:rsidRPr="00B8024D">
        <w:rPr>
          <w:sz w:val="22"/>
          <w:szCs w:val="22"/>
        </w:rPr>
        <w:t>И кроме того, это было бы скучно, смешать сух</w:t>
      </w:r>
      <w:r w:rsidRPr="00B8024D">
        <w:rPr>
          <w:sz w:val="22"/>
          <w:szCs w:val="22"/>
        </w:rPr>
        <w:t>ие</w:t>
      </w:r>
      <w:r w:rsidR="00A916EE" w:rsidRPr="00B8024D">
        <w:rPr>
          <w:sz w:val="22"/>
          <w:szCs w:val="22"/>
        </w:rPr>
        <w:t xml:space="preserve"> истори</w:t>
      </w:r>
      <w:r w:rsidRPr="00B8024D">
        <w:rPr>
          <w:sz w:val="22"/>
          <w:szCs w:val="22"/>
        </w:rPr>
        <w:t>и</w:t>
      </w:r>
      <w:r w:rsidR="00A916EE" w:rsidRPr="00B8024D">
        <w:rPr>
          <w:sz w:val="22"/>
          <w:szCs w:val="22"/>
        </w:rPr>
        <w:t xml:space="preserve"> о </w:t>
      </w:r>
      <w:r w:rsidRPr="00B8024D">
        <w:rPr>
          <w:sz w:val="22"/>
          <w:szCs w:val="22"/>
        </w:rPr>
        <w:t xml:space="preserve">жидких </w:t>
      </w:r>
      <w:proofErr w:type="gramStart"/>
      <w:r w:rsidRPr="00B8024D">
        <w:rPr>
          <w:sz w:val="22"/>
          <w:szCs w:val="22"/>
        </w:rPr>
        <w:t>газах</w:t>
      </w:r>
      <w:r w:rsidR="00A916EE" w:rsidRPr="00B8024D">
        <w:rPr>
          <w:sz w:val="22"/>
          <w:szCs w:val="22"/>
        </w:rPr>
        <w:t>.</w:t>
      </w:r>
      <w:r w:rsidRPr="00B8024D">
        <w:rPr>
          <w:sz w:val="22"/>
          <w:szCs w:val="22"/>
        </w:rPr>
        <w:t>’</w:t>
      </w:r>
      <w:proofErr w:type="gramEnd"/>
    </w:p>
    <w:p w14:paraId="5EE23628" w14:textId="7697C7AF" w:rsidR="003379AD" w:rsidRDefault="003C5CDA" w:rsidP="0035304E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Такое значение появилось как следствие из значения </w:t>
      </w:r>
      <w:r w:rsidRPr="00035EFF">
        <w:rPr>
          <w:sz w:val="22"/>
          <w:szCs w:val="22"/>
        </w:rPr>
        <w:t>‘</w:t>
      </w:r>
      <w:r>
        <w:rPr>
          <w:sz w:val="22"/>
          <w:szCs w:val="22"/>
        </w:rPr>
        <w:t>деловой</w:t>
      </w:r>
      <w:r w:rsidR="00035EFF">
        <w:rPr>
          <w:sz w:val="22"/>
          <w:szCs w:val="22"/>
        </w:rPr>
        <w:t>, без излишеств</w:t>
      </w:r>
      <w:r w:rsidRPr="00035EFF">
        <w:rPr>
          <w:sz w:val="22"/>
          <w:szCs w:val="22"/>
        </w:rPr>
        <w:t>’</w:t>
      </w:r>
      <w:r w:rsidR="00035EFF">
        <w:rPr>
          <w:sz w:val="22"/>
          <w:szCs w:val="22"/>
        </w:rPr>
        <w:t xml:space="preserve"> (если что-то не наполнено фантазией, то оно неинтересно): </w:t>
      </w:r>
      <w:proofErr w:type="spellStart"/>
      <w:r w:rsidR="00D92CE0" w:rsidRPr="00003F8D">
        <w:rPr>
          <w:i/>
          <w:sz w:val="22"/>
          <w:szCs w:val="22"/>
        </w:rPr>
        <w:t>die</w:t>
      </w:r>
      <w:proofErr w:type="spellEnd"/>
      <w:r w:rsidR="00D92CE0" w:rsidRPr="00003F8D">
        <w:rPr>
          <w:i/>
          <w:sz w:val="22"/>
          <w:szCs w:val="22"/>
        </w:rPr>
        <w:t xml:space="preserve"> </w:t>
      </w:r>
      <w:proofErr w:type="spellStart"/>
      <w:r w:rsidR="00D92CE0" w:rsidRPr="00003F8D">
        <w:rPr>
          <w:i/>
          <w:sz w:val="22"/>
          <w:szCs w:val="22"/>
        </w:rPr>
        <w:t>trockenen</w:t>
      </w:r>
      <w:proofErr w:type="spellEnd"/>
      <w:r w:rsidR="00D92CE0" w:rsidRPr="00003F8D">
        <w:rPr>
          <w:i/>
          <w:sz w:val="22"/>
          <w:szCs w:val="22"/>
        </w:rPr>
        <w:t xml:space="preserve"> </w:t>
      </w:r>
      <w:proofErr w:type="spellStart"/>
      <w:r w:rsidR="00D92CE0" w:rsidRPr="00003F8D">
        <w:rPr>
          <w:i/>
          <w:sz w:val="22"/>
          <w:szCs w:val="22"/>
        </w:rPr>
        <w:t>Zahlen</w:t>
      </w:r>
      <w:proofErr w:type="spellEnd"/>
      <w:r w:rsidR="00D92CE0" w:rsidRPr="00003F8D">
        <w:rPr>
          <w:i/>
          <w:sz w:val="22"/>
          <w:szCs w:val="22"/>
        </w:rPr>
        <w:t xml:space="preserve"> </w:t>
      </w:r>
      <w:proofErr w:type="spellStart"/>
      <w:r w:rsidR="00D92CE0" w:rsidRPr="00003F8D">
        <w:rPr>
          <w:i/>
          <w:sz w:val="22"/>
          <w:szCs w:val="22"/>
        </w:rPr>
        <w:t>einer</w:t>
      </w:r>
      <w:proofErr w:type="spellEnd"/>
      <w:r w:rsidR="00D92CE0" w:rsidRPr="00003F8D">
        <w:rPr>
          <w:i/>
          <w:sz w:val="22"/>
          <w:szCs w:val="22"/>
        </w:rPr>
        <w:t xml:space="preserve"> </w:t>
      </w:r>
      <w:proofErr w:type="spellStart"/>
      <w:r w:rsidR="00D92CE0" w:rsidRPr="00003F8D">
        <w:rPr>
          <w:i/>
          <w:sz w:val="22"/>
          <w:szCs w:val="22"/>
        </w:rPr>
        <w:t>statistischen</w:t>
      </w:r>
      <w:proofErr w:type="spellEnd"/>
      <w:r w:rsidR="00D92CE0" w:rsidRPr="00003F8D">
        <w:rPr>
          <w:i/>
          <w:sz w:val="22"/>
          <w:szCs w:val="22"/>
        </w:rPr>
        <w:t xml:space="preserve"> </w:t>
      </w:r>
      <w:proofErr w:type="spellStart"/>
      <w:r w:rsidR="00D92CE0" w:rsidRPr="00D92CE0">
        <w:rPr>
          <w:sz w:val="22"/>
          <w:szCs w:val="22"/>
        </w:rPr>
        <w:t>Erhebung</w:t>
      </w:r>
      <w:proofErr w:type="spellEnd"/>
      <w:r w:rsidR="00D92CE0">
        <w:rPr>
          <w:sz w:val="22"/>
          <w:szCs w:val="22"/>
        </w:rPr>
        <w:t xml:space="preserve"> </w:t>
      </w:r>
      <w:r w:rsidR="00D92CE0" w:rsidRPr="00D92CE0">
        <w:rPr>
          <w:sz w:val="22"/>
          <w:szCs w:val="22"/>
        </w:rPr>
        <w:t>‘</w:t>
      </w:r>
      <w:r w:rsidR="00D92CE0">
        <w:rPr>
          <w:sz w:val="22"/>
          <w:szCs w:val="22"/>
        </w:rPr>
        <w:t>сухие цифры статистического исследования</w:t>
      </w:r>
      <w:r w:rsidR="00D92CE0" w:rsidRPr="00D92CE0">
        <w:rPr>
          <w:sz w:val="22"/>
          <w:szCs w:val="22"/>
        </w:rPr>
        <w:t>’</w:t>
      </w:r>
      <w:r w:rsidR="00D92CE0">
        <w:rPr>
          <w:sz w:val="22"/>
          <w:szCs w:val="22"/>
        </w:rPr>
        <w:t xml:space="preserve">. </w:t>
      </w:r>
      <w:r w:rsidR="007A1988">
        <w:rPr>
          <w:sz w:val="22"/>
          <w:szCs w:val="22"/>
        </w:rPr>
        <w:t xml:space="preserve">Во-вторых, </w:t>
      </w:r>
      <w:r w:rsidR="00834799">
        <w:rPr>
          <w:sz w:val="22"/>
          <w:szCs w:val="22"/>
        </w:rPr>
        <w:t xml:space="preserve">данная лексема сочетается с существительными, обозначающими </w:t>
      </w:r>
      <w:r w:rsidR="00834799" w:rsidRPr="00834799">
        <w:rPr>
          <w:sz w:val="22"/>
          <w:szCs w:val="22"/>
        </w:rPr>
        <w:t>‘</w:t>
      </w:r>
      <w:r w:rsidR="00834799">
        <w:rPr>
          <w:sz w:val="22"/>
          <w:szCs w:val="22"/>
        </w:rPr>
        <w:t>звук</w:t>
      </w:r>
      <w:r w:rsidR="00834799" w:rsidRPr="00834799">
        <w:rPr>
          <w:sz w:val="22"/>
          <w:szCs w:val="22"/>
        </w:rPr>
        <w:t>’</w:t>
      </w:r>
      <w:r w:rsidR="00834799">
        <w:rPr>
          <w:sz w:val="22"/>
          <w:szCs w:val="22"/>
        </w:rPr>
        <w:t xml:space="preserve"> и в таком случае она понимается как </w:t>
      </w:r>
      <w:r w:rsidR="00834799" w:rsidRPr="00834799">
        <w:rPr>
          <w:sz w:val="22"/>
          <w:szCs w:val="22"/>
        </w:rPr>
        <w:t>‘лишённый мягкости, мелодичности’</w:t>
      </w:r>
      <w:r w:rsidR="00834799">
        <w:rPr>
          <w:sz w:val="22"/>
          <w:szCs w:val="22"/>
        </w:rPr>
        <w:t xml:space="preserve">: </w:t>
      </w:r>
      <w:proofErr w:type="spellStart"/>
      <w:r w:rsidR="00834799" w:rsidRPr="00003F8D">
        <w:rPr>
          <w:i/>
          <w:sz w:val="22"/>
          <w:szCs w:val="22"/>
        </w:rPr>
        <w:t>der</w:t>
      </w:r>
      <w:proofErr w:type="spellEnd"/>
      <w:r w:rsidR="00834799" w:rsidRPr="00003F8D">
        <w:rPr>
          <w:i/>
          <w:sz w:val="22"/>
          <w:szCs w:val="22"/>
        </w:rPr>
        <w:t xml:space="preserve"> </w:t>
      </w:r>
      <w:proofErr w:type="spellStart"/>
      <w:r w:rsidR="00834799" w:rsidRPr="00003F8D">
        <w:rPr>
          <w:i/>
          <w:sz w:val="22"/>
          <w:szCs w:val="22"/>
        </w:rPr>
        <w:t>trockene</w:t>
      </w:r>
      <w:proofErr w:type="spellEnd"/>
      <w:r w:rsidR="00834799" w:rsidRPr="00003F8D">
        <w:rPr>
          <w:i/>
          <w:sz w:val="22"/>
          <w:szCs w:val="22"/>
        </w:rPr>
        <w:t xml:space="preserve"> </w:t>
      </w:r>
      <w:proofErr w:type="spellStart"/>
      <w:r w:rsidR="00834799" w:rsidRPr="00003F8D">
        <w:rPr>
          <w:i/>
          <w:sz w:val="22"/>
          <w:szCs w:val="22"/>
        </w:rPr>
        <w:t>Knall</w:t>
      </w:r>
      <w:proofErr w:type="spellEnd"/>
      <w:r w:rsidR="00834799" w:rsidRPr="00003F8D">
        <w:rPr>
          <w:i/>
          <w:sz w:val="22"/>
          <w:szCs w:val="22"/>
        </w:rPr>
        <w:t xml:space="preserve"> </w:t>
      </w:r>
      <w:proofErr w:type="spellStart"/>
      <w:r w:rsidR="00834799" w:rsidRPr="00003F8D">
        <w:rPr>
          <w:i/>
          <w:sz w:val="22"/>
          <w:szCs w:val="22"/>
        </w:rPr>
        <w:t>eines</w:t>
      </w:r>
      <w:proofErr w:type="spellEnd"/>
      <w:r w:rsidR="00834799" w:rsidRPr="00003F8D">
        <w:rPr>
          <w:i/>
          <w:sz w:val="22"/>
          <w:szCs w:val="22"/>
        </w:rPr>
        <w:t xml:space="preserve"> </w:t>
      </w:r>
      <w:proofErr w:type="spellStart"/>
      <w:r w:rsidR="00834799" w:rsidRPr="00003F8D">
        <w:rPr>
          <w:i/>
          <w:sz w:val="22"/>
          <w:szCs w:val="22"/>
        </w:rPr>
        <w:t>Gewehrs</w:t>
      </w:r>
      <w:proofErr w:type="spellEnd"/>
      <w:r w:rsidR="00834799">
        <w:rPr>
          <w:sz w:val="22"/>
          <w:szCs w:val="22"/>
        </w:rPr>
        <w:t xml:space="preserve"> </w:t>
      </w:r>
      <w:r w:rsidR="00834799" w:rsidRPr="00834799">
        <w:rPr>
          <w:sz w:val="22"/>
          <w:szCs w:val="22"/>
        </w:rPr>
        <w:t>‘</w:t>
      </w:r>
      <w:r w:rsidR="00834799">
        <w:rPr>
          <w:sz w:val="22"/>
          <w:szCs w:val="22"/>
        </w:rPr>
        <w:t>сухой взрыв пушки</w:t>
      </w:r>
      <w:r w:rsidR="00834799" w:rsidRPr="00834799">
        <w:rPr>
          <w:sz w:val="22"/>
          <w:szCs w:val="22"/>
        </w:rPr>
        <w:t>’</w:t>
      </w:r>
      <w:r w:rsidR="00AD54D3" w:rsidRPr="00AD54D3">
        <w:rPr>
          <w:sz w:val="22"/>
          <w:szCs w:val="22"/>
        </w:rPr>
        <w:t xml:space="preserve">, </w:t>
      </w:r>
      <w:proofErr w:type="spellStart"/>
      <w:r w:rsidR="00AD54D3" w:rsidRPr="00003F8D">
        <w:rPr>
          <w:i/>
          <w:sz w:val="22"/>
          <w:szCs w:val="22"/>
          <w:lang w:val="en-US"/>
        </w:rPr>
        <w:t>ein</w:t>
      </w:r>
      <w:proofErr w:type="spellEnd"/>
      <w:r w:rsidR="00AD54D3" w:rsidRPr="00003F8D">
        <w:rPr>
          <w:i/>
          <w:sz w:val="22"/>
          <w:szCs w:val="22"/>
        </w:rPr>
        <w:t xml:space="preserve"> </w:t>
      </w:r>
      <w:proofErr w:type="spellStart"/>
      <w:r w:rsidR="00AD54D3" w:rsidRPr="00003F8D">
        <w:rPr>
          <w:i/>
          <w:sz w:val="22"/>
          <w:szCs w:val="22"/>
          <w:lang w:val="en-US"/>
        </w:rPr>
        <w:t>trockenes</w:t>
      </w:r>
      <w:proofErr w:type="spellEnd"/>
      <w:r w:rsidR="00AD54D3" w:rsidRPr="00003F8D">
        <w:rPr>
          <w:i/>
          <w:sz w:val="22"/>
          <w:szCs w:val="22"/>
        </w:rPr>
        <w:t xml:space="preserve"> </w:t>
      </w:r>
      <w:proofErr w:type="spellStart"/>
      <w:r w:rsidR="00AD54D3" w:rsidRPr="00003F8D">
        <w:rPr>
          <w:i/>
          <w:sz w:val="22"/>
          <w:szCs w:val="22"/>
          <w:lang w:val="en-US"/>
        </w:rPr>
        <w:t>Lachen</w:t>
      </w:r>
      <w:proofErr w:type="spellEnd"/>
      <w:r w:rsidR="00AD54D3" w:rsidRPr="00AD54D3">
        <w:rPr>
          <w:sz w:val="22"/>
          <w:szCs w:val="22"/>
        </w:rPr>
        <w:t xml:space="preserve"> ‘</w:t>
      </w:r>
      <w:r w:rsidR="00AD54D3">
        <w:rPr>
          <w:sz w:val="22"/>
          <w:szCs w:val="22"/>
        </w:rPr>
        <w:t>сухой смех</w:t>
      </w:r>
      <w:r w:rsidR="00AD54D3" w:rsidRPr="00AD54D3">
        <w:rPr>
          <w:sz w:val="22"/>
          <w:szCs w:val="22"/>
        </w:rPr>
        <w:t xml:space="preserve">’, </w:t>
      </w:r>
      <w:proofErr w:type="spellStart"/>
      <w:r w:rsidR="00AD54D3" w:rsidRPr="00003F8D">
        <w:rPr>
          <w:i/>
          <w:sz w:val="22"/>
          <w:szCs w:val="22"/>
          <w:lang w:val="en-US"/>
        </w:rPr>
        <w:t>ein</w:t>
      </w:r>
      <w:proofErr w:type="spellEnd"/>
      <w:r w:rsidR="00AD54D3" w:rsidRPr="00003F8D">
        <w:rPr>
          <w:i/>
          <w:sz w:val="22"/>
          <w:szCs w:val="22"/>
        </w:rPr>
        <w:t xml:space="preserve"> </w:t>
      </w:r>
      <w:proofErr w:type="spellStart"/>
      <w:r w:rsidR="00AD54D3" w:rsidRPr="00003F8D">
        <w:rPr>
          <w:i/>
          <w:sz w:val="22"/>
          <w:szCs w:val="22"/>
          <w:lang w:val="en-US"/>
        </w:rPr>
        <w:t>trockenes</w:t>
      </w:r>
      <w:proofErr w:type="spellEnd"/>
      <w:r w:rsidR="00AD54D3" w:rsidRPr="00003F8D">
        <w:rPr>
          <w:i/>
          <w:sz w:val="22"/>
          <w:szCs w:val="22"/>
        </w:rPr>
        <w:t xml:space="preserve"> </w:t>
      </w:r>
      <w:proofErr w:type="spellStart"/>
      <w:r w:rsidR="00AD54D3" w:rsidRPr="00003F8D">
        <w:rPr>
          <w:i/>
          <w:sz w:val="22"/>
          <w:szCs w:val="22"/>
          <w:lang w:val="en-US"/>
        </w:rPr>
        <w:t>Husten</w:t>
      </w:r>
      <w:proofErr w:type="spellEnd"/>
      <w:r w:rsidR="00AD54D3" w:rsidRPr="00AD54D3">
        <w:rPr>
          <w:sz w:val="22"/>
          <w:szCs w:val="22"/>
        </w:rPr>
        <w:t xml:space="preserve"> ‘</w:t>
      </w:r>
      <w:r w:rsidR="00AD54D3">
        <w:rPr>
          <w:sz w:val="22"/>
          <w:szCs w:val="22"/>
        </w:rPr>
        <w:t>сухой кашель</w:t>
      </w:r>
      <w:r w:rsidR="00AD54D3" w:rsidRPr="00AD54D3">
        <w:rPr>
          <w:sz w:val="22"/>
          <w:szCs w:val="22"/>
        </w:rPr>
        <w:t>’</w:t>
      </w:r>
      <w:r w:rsidR="00AD54D3">
        <w:rPr>
          <w:sz w:val="22"/>
          <w:szCs w:val="22"/>
        </w:rPr>
        <w:t>.</w:t>
      </w:r>
      <w:r w:rsidR="00AA27D9">
        <w:rPr>
          <w:sz w:val="22"/>
          <w:szCs w:val="22"/>
        </w:rPr>
        <w:t xml:space="preserve"> В-третьих, </w:t>
      </w:r>
      <w:proofErr w:type="spellStart"/>
      <w:r w:rsidR="00AA27D9">
        <w:rPr>
          <w:sz w:val="22"/>
          <w:szCs w:val="22"/>
          <w:lang w:val="en-US"/>
        </w:rPr>
        <w:t>trocken</w:t>
      </w:r>
      <w:proofErr w:type="spellEnd"/>
      <w:r w:rsidR="00AA27D9" w:rsidRPr="00AA27D9">
        <w:rPr>
          <w:sz w:val="22"/>
          <w:szCs w:val="22"/>
        </w:rPr>
        <w:t xml:space="preserve"> </w:t>
      </w:r>
      <w:r w:rsidR="00AA27D9">
        <w:rPr>
          <w:sz w:val="22"/>
          <w:szCs w:val="22"/>
        </w:rPr>
        <w:t xml:space="preserve">в немецком языке употребляется для </w:t>
      </w:r>
      <w:r w:rsidR="003379AD">
        <w:rPr>
          <w:sz w:val="22"/>
          <w:szCs w:val="22"/>
        </w:rPr>
        <w:t>описания блюда</w:t>
      </w:r>
      <w:r w:rsidR="00AA27D9">
        <w:rPr>
          <w:sz w:val="22"/>
          <w:szCs w:val="22"/>
        </w:rPr>
        <w:t>, лишённого</w:t>
      </w:r>
      <w:r w:rsidR="003379AD">
        <w:rPr>
          <w:sz w:val="22"/>
          <w:szCs w:val="22"/>
        </w:rPr>
        <w:t xml:space="preserve"> к</w:t>
      </w:r>
      <w:r w:rsidR="000F7F47">
        <w:rPr>
          <w:sz w:val="22"/>
          <w:szCs w:val="22"/>
        </w:rPr>
        <w:t>аких</w:t>
      </w:r>
      <w:r w:rsidR="003379AD">
        <w:rPr>
          <w:sz w:val="22"/>
          <w:szCs w:val="22"/>
        </w:rPr>
        <w:t xml:space="preserve">-то </w:t>
      </w:r>
      <w:r w:rsidR="000F7F47">
        <w:rPr>
          <w:sz w:val="22"/>
          <w:szCs w:val="22"/>
        </w:rPr>
        <w:t>ингредиентов</w:t>
      </w:r>
      <w:r w:rsidR="003379AD">
        <w:rPr>
          <w:sz w:val="22"/>
          <w:szCs w:val="22"/>
        </w:rPr>
        <w:t xml:space="preserve">, </w:t>
      </w:r>
      <w:r w:rsidR="001A398E">
        <w:rPr>
          <w:sz w:val="22"/>
          <w:szCs w:val="22"/>
        </w:rPr>
        <w:t xml:space="preserve">(ср. в русск. </w:t>
      </w:r>
      <w:r w:rsidR="001A398E" w:rsidRPr="001A398E">
        <w:rPr>
          <w:i/>
          <w:sz w:val="22"/>
          <w:szCs w:val="22"/>
        </w:rPr>
        <w:t>сухие щи</w:t>
      </w:r>
      <w:proofErr w:type="gramStart"/>
      <w:r w:rsidR="001A398E">
        <w:rPr>
          <w:sz w:val="22"/>
          <w:szCs w:val="22"/>
        </w:rPr>
        <w:t xml:space="preserve">) </w:t>
      </w:r>
      <w:r w:rsidR="003379AD">
        <w:rPr>
          <w:sz w:val="22"/>
          <w:szCs w:val="22"/>
        </w:rPr>
        <w:t>например</w:t>
      </w:r>
      <w:proofErr w:type="gramEnd"/>
      <w:r w:rsidR="003379AD">
        <w:rPr>
          <w:sz w:val="22"/>
          <w:szCs w:val="22"/>
        </w:rPr>
        <w:t>:</w:t>
      </w:r>
    </w:p>
    <w:p w14:paraId="40CA4F51" w14:textId="591AAAEC" w:rsidR="007A1988" w:rsidRPr="003379AD" w:rsidRDefault="003379AD" w:rsidP="003379AD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de-DE"/>
        </w:rPr>
      </w:pPr>
      <w:r w:rsidRPr="003379AD">
        <w:rPr>
          <w:rFonts w:ascii="Times New Roman" w:hAnsi="Times New Roman"/>
          <w:i/>
          <w:lang w:val="de-DE"/>
        </w:rPr>
        <w:t>Wir mussten die Kartoffeln, das Fleisch trocken (ohne Soße) essen</w:t>
      </w:r>
      <w:r>
        <w:rPr>
          <w:rFonts w:ascii="Times New Roman" w:hAnsi="Times New Roman"/>
          <w:i/>
          <w:lang w:val="de-DE"/>
        </w:rPr>
        <w:t>.</w:t>
      </w:r>
      <w:r w:rsidRPr="003379AD">
        <w:rPr>
          <w:rFonts w:ascii="Times New Roman" w:hAnsi="Times New Roman"/>
          <w:i/>
          <w:lang w:val="de-DE"/>
        </w:rPr>
        <w:t xml:space="preserve"> </w:t>
      </w:r>
      <w:r w:rsidRPr="003379AD">
        <w:rPr>
          <w:rFonts w:ascii="Times New Roman" w:hAnsi="Times New Roman"/>
          <w:lang w:val="de-DE"/>
        </w:rPr>
        <w:t>[http://www.duden.de/rechtschreibung/trocken#Bedeutung1e]</w:t>
      </w:r>
    </w:p>
    <w:p w14:paraId="5D3F6E5D" w14:textId="6B4F37C0" w:rsidR="003379AD" w:rsidRDefault="003379AD" w:rsidP="003379AD">
      <w:pPr>
        <w:pStyle w:val="a3"/>
        <w:spacing w:after="0" w:line="360" w:lineRule="auto"/>
        <w:ind w:left="360"/>
        <w:rPr>
          <w:rFonts w:ascii="Times New Roman" w:hAnsi="Times New Roman"/>
        </w:rPr>
      </w:pPr>
      <w:r w:rsidRPr="003379AD">
        <w:rPr>
          <w:rFonts w:ascii="Times New Roman" w:hAnsi="Times New Roman"/>
        </w:rPr>
        <w:t>‘</w:t>
      </w:r>
      <w:r>
        <w:rPr>
          <w:rFonts w:ascii="Times New Roman" w:hAnsi="Times New Roman"/>
        </w:rPr>
        <w:t>Мы хотим покушать картофель, мясо сухое (без соуса</w:t>
      </w:r>
      <w:proofErr w:type="gramStart"/>
      <w:r>
        <w:rPr>
          <w:rFonts w:ascii="Times New Roman" w:hAnsi="Times New Roman"/>
        </w:rPr>
        <w:t>).</w:t>
      </w:r>
      <w:r w:rsidRPr="003379AD">
        <w:rPr>
          <w:rFonts w:ascii="Times New Roman" w:hAnsi="Times New Roman"/>
        </w:rPr>
        <w:t>’</w:t>
      </w:r>
      <w:proofErr w:type="gramEnd"/>
    </w:p>
    <w:p w14:paraId="38CF1440" w14:textId="4F0C24C5" w:rsidR="00106D15" w:rsidRPr="0058281F" w:rsidRDefault="001A398E" w:rsidP="00106D15">
      <w:pPr>
        <w:spacing w:line="360" w:lineRule="auto"/>
        <w:rPr>
          <w:sz w:val="22"/>
          <w:szCs w:val="22"/>
        </w:rPr>
      </w:pPr>
      <w:r w:rsidRPr="00D16B41">
        <w:rPr>
          <w:sz w:val="22"/>
          <w:szCs w:val="22"/>
        </w:rPr>
        <w:t xml:space="preserve">Лексема </w:t>
      </w:r>
      <w:r w:rsidRPr="00003F8D">
        <w:rPr>
          <w:i/>
          <w:sz w:val="22"/>
          <w:szCs w:val="22"/>
          <w:lang w:val="en-US"/>
        </w:rPr>
        <w:t>d</w:t>
      </w:r>
      <w:r w:rsidR="002773CB" w:rsidRPr="00003F8D">
        <w:rPr>
          <w:i/>
          <w:sz w:val="22"/>
          <w:szCs w:val="22"/>
        </w:rPr>
        <w:t>ü</w:t>
      </w:r>
      <w:proofErr w:type="spellStart"/>
      <w:r w:rsidR="002773CB" w:rsidRPr="00003F8D">
        <w:rPr>
          <w:i/>
          <w:sz w:val="22"/>
          <w:szCs w:val="22"/>
          <w:lang w:val="en-US"/>
        </w:rPr>
        <w:t>rr</w:t>
      </w:r>
      <w:proofErr w:type="spellEnd"/>
      <w:r w:rsidRPr="00003F8D">
        <w:rPr>
          <w:i/>
          <w:sz w:val="22"/>
          <w:szCs w:val="22"/>
        </w:rPr>
        <w:t xml:space="preserve"> </w:t>
      </w:r>
      <w:r w:rsidRPr="00D16B41">
        <w:rPr>
          <w:sz w:val="22"/>
          <w:szCs w:val="22"/>
        </w:rPr>
        <w:t>‘без влаги, питательных веществ</w:t>
      </w:r>
      <w:r w:rsidR="00D133FF" w:rsidRPr="00D16B41">
        <w:rPr>
          <w:sz w:val="22"/>
          <w:szCs w:val="22"/>
        </w:rPr>
        <w:t xml:space="preserve">, бесплодный (о </w:t>
      </w:r>
      <w:proofErr w:type="gramStart"/>
      <w:r w:rsidR="00D133FF" w:rsidRPr="00D16B41">
        <w:rPr>
          <w:sz w:val="22"/>
          <w:szCs w:val="22"/>
        </w:rPr>
        <w:t>земле)</w:t>
      </w:r>
      <w:r w:rsidRPr="00D16B41">
        <w:rPr>
          <w:sz w:val="22"/>
          <w:szCs w:val="22"/>
        </w:rPr>
        <w:t>’</w:t>
      </w:r>
      <w:proofErr w:type="gramEnd"/>
      <w:r w:rsidRPr="00D16B41">
        <w:rPr>
          <w:sz w:val="22"/>
          <w:szCs w:val="22"/>
        </w:rPr>
        <w:t xml:space="preserve"> покрывает следующие фреймы:</w:t>
      </w:r>
      <w:r w:rsidR="00D133FF" w:rsidRPr="00D16B41">
        <w:rPr>
          <w:sz w:val="22"/>
          <w:szCs w:val="22"/>
        </w:rPr>
        <w:t xml:space="preserve"> ‘</w:t>
      </w:r>
      <w:r w:rsidR="00D133FF" w:rsidRPr="00D16B41">
        <w:rPr>
          <w:b/>
          <w:sz w:val="22"/>
          <w:szCs w:val="22"/>
        </w:rPr>
        <w:t>омертвевший</w:t>
      </w:r>
      <w:r w:rsidR="00D133FF" w:rsidRPr="00D16B41">
        <w:rPr>
          <w:sz w:val="22"/>
          <w:szCs w:val="22"/>
        </w:rPr>
        <w:t xml:space="preserve">’ </w:t>
      </w:r>
      <w:r w:rsidR="00D133FF" w:rsidRPr="00003F8D">
        <w:rPr>
          <w:i/>
          <w:sz w:val="22"/>
          <w:szCs w:val="22"/>
          <w:lang w:val="en-US"/>
        </w:rPr>
        <w:t>d</w:t>
      </w:r>
      <w:r w:rsidR="00D133FF" w:rsidRPr="00003F8D">
        <w:rPr>
          <w:i/>
          <w:sz w:val="22"/>
          <w:szCs w:val="22"/>
        </w:rPr>
        <w:t>ü</w:t>
      </w:r>
      <w:proofErr w:type="spellStart"/>
      <w:r w:rsidR="00D133FF" w:rsidRPr="00003F8D">
        <w:rPr>
          <w:i/>
          <w:sz w:val="22"/>
          <w:szCs w:val="22"/>
          <w:lang w:val="en-US"/>
        </w:rPr>
        <w:t>rres</w:t>
      </w:r>
      <w:proofErr w:type="spellEnd"/>
      <w:r w:rsidR="00D133FF" w:rsidRPr="00003F8D">
        <w:rPr>
          <w:i/>
          <w:sz w:val="22"/>
          <w:szCs w:val="22"/>
        </w:rPr>
        <w:t xml:space="preserve"> </w:t>
      </w:r>
      <w:r w:rsidR="00D133FF" w:rsidRPr="00003F8D">
        <w:rPr>
          <w:i/>
          <w:sz w:val="22"/>
          <w:szCs w:val="22"/>
          <w:lang w:val="en-US"/>
        </w:rPr>
        <w:t>Gras</w:t>
      </w:r>
      <w:r w:rsidR="00D133FF" w:rsidRPr="00D16B41">
        <w:rPr>
          <w:sz w:val="22"/>
          <w:szCs w:val="22"/>
        </w:rPr>
        <w:t xml:space="preserve"> ‘сухая трава’, </w:t>
      </w:r>
      <w:r w:rsidR="00D133FF" w:rsidRPr="00003F8D">
        <w:rPr>
          <w:i/>
          <w:sz w:val="22"/>
          <w:szCs w:val="22"/>
          <w:lang w:val="en-US"/>
        </w:rPr>
        <w:t>d</w:t>
      </w:r>
      <w:r w:rsidR="00D133FF" w:rsidRPr="00003F8D">
        <w:rPr>
          <w:i/>
          <w:sz w:val="22"/>
          <w:szCs w:val="22"/>
        </w:rPr>
        <w:t>ü</w:t>
      </w:r>
      <w:proofErr w:type="spellStart"/>
      <w:r w:rsidR="00D133FF" w:rsidRPr="00003F8D">
        <w:rPr>
          <w:i/>
          <w:sz w:val="22"/>
          <w:szCs w:val="22"/>
          <w:lang w:val="en-US"/>
        </w:rPr>
        <w:t>rres</w:t>
      </w:r>
      <w:proofErr w:type="spellEnd"/>
      <w:r w:rsidR="00D133FF" w:rsidRPr="00003F8D">
        <w:rPr>
          <w:i/>
          <w:sz w:val="22"/>
          <w:szCs w:val="22"/>
        </w:rPr>
        <w:t xml:space="preserve"> </w:t>
      </w:r>
      <w:proofErr w:type="spellStart"/>
      <w:r w:rsidR="00D133FF" w:rsidRPr="00003F8D">
        <w:rPr>
          <w:i/>
          <w:sz w:val="22"/>
          <w:szCs w:val="22"/>
          <w:lang w:val="en-US"/>
        </w:rPr>
        <w:t>Laub</w:t>
      </w:r>
      <w:proofErr w:type="spellEnd"/>
      <w:r w:rsidR="00D133FF" w:rsidRPr="00D16B41">
        <w:rPr>
          <w:sz w:val="22"/>
          <w:szCs w:val="22"/>
        </w:rPr>
        <w:t xml:space="preserve"> ‘сухие листья’, </w:t>
      </w:r>
      <w:r w:rsidR="00D133FF" w:rsidRPr="00003F8D">
        <w:rPr>
          <w:i/>
          <w:sz w:val="22"/>
          <w:szCs w:val="22"/>
          <w:lang w:val="en-US"/>
        </w:rPr>
        <w:t>d</w:t>
      </w:r>
      <w:r w:rsidR="00D133FF" w:rsidRPr="00003F8D">
        <w:rPr>
          <w:i/>
          <w:sz w:val="22"/>
          <w:szCs w:val="22"/>
        </w:rPr>
        <w:t>ü</w:t>
      </w:r>
      <w:proofErr w:type="spellStart"/>
      <w:r w:rsidR="00D133FF" w:rsidRPr="00003F8D">
        <w:rPr>
          <w:i/>
          <w:sz w:val="22"/>
          <w:szCs w:val="22"/>
          <w:lang w:val="en-US"/>
        </w:rPr>
        <w:t>rres</w:t>
      </w:r>
      <w:proofErr w:type="spellEnd"/>
      <w:r w:rsidR="00D133FF" w:rsidRPr="00003F8D">
        <w:rPr>
          <w:i/>
          <w:sz w:val="22"/>
          <w:szCs w:val="22"/>
        </w:rPr>
        <w:t xml:space="preserve"> </w:t>
      </w:r>
      <w:proofErr w:type="spellStart"/>
      <w:r w:rsidR="00D133FF" w:rsidRPr="00003F8D">
        <w:rPr>
          <w:i/>
          <w:sz w:val="22"/>
          <w:szCs w:val="22"/>
          <w:lang w:val="en-US"/>
        </w:rPr>
        <w:t>Holz</w:t>
      </w:r>
      <w:proofErr w:type="spellEnd"/>
      <w:r w:rsidR="00D133FF" w:rsidRPr="00D16B41">
        <w:rPr>
          <w:sz w:val="22"/>
          <w:szCs w:val="22"/>
        </w:rPr>
        <w:t xml:space="preserve"> ‘сухое дерево’</w:t>
      </w:r>
      <w:r w:rsidR="00610239" w:rsidRPr="00610239">
        <w:rPr>
          <w:sz w:val="22"/>
          <w:szCs w:val="22"/>
        </w:rPr>
        <w:t xml:space="preserve">; </w:t>
      </w:r>
      <w:r w:rsidR="00D16B41" w:rsidRPr="00D16B41">
        <w:rPr>
          <w:sz w:val="22"/>
          <w:szCs w:val="22"/>
        </w:rPr>
        <w:t>‘</w:t>
      </w:r>
      <w:r w:rsidR="00D16B41" w:rsidRPr="00D805C7">
        <w:rPr>
          <w:b/>
          <w:sz w:val="22"/>
          <w:szCs w:val="22"/>
        </w:rPr>
        <w:t>климат, погода</w:t>
      </w:r>
      <w:r w:rsidR="00D16B41" w:rsidRPr="00D16B41">
        <w:rPr>
          <w:sz w:val="22"/>
          <w:szCs w:val="22"/>
        </w:rPr>
        <w:t>’</w:t>
      </w:r>
      <w:r w:rsidR="00D16B41">
        <w:rPr>
          <w:sz w:val="22"/>
          <w:szCs w:val="22"/>
        </w:rPr>
        <w:t xml:space="preserve"> </w:t>
      </w:r>
      <w:r w:rsidR="00822FD6" w:rsidRPr="00003F8D">
        <w:rPr>
          <w:i/>
          <w:sz w:val="22"/>
          <w:szCs w:val="22"/>
          <w:lang w:val="en-US"/>
        </w:rPr>
        <w:t>d</w:t>
      </w:r>
      <w:r w:rsidR="00822FD6" w:rsidRPr="00003F8D">
        <w:rPr>
          <w:i/>
          <w:sz w:val="22"/>
          <w:szCs w:val="22"/>
        </w:rPr>
        <w:t>ü</w:t>
      </w:r>
      <w:proofErr w:type="spellStart"/>
      <w:r w:rsidR="00822FD6" w:rsidRPr="00003F8D">
        <w:rPr>
          <w:i/>
          <w:sz w:val="22"/>
          <w:szCs w:val="22"/>
          <w:lang w:val="en-US"/>
        </w:rPr>
        <w:t>rr</w:t>
      </w:r>
      <w:proofErr w:type="spellEnd"/>
      <w:r w:rsidR="00822FD6" w:rsidRPr="00003F8D">
        <w:rPr>
          <w:i/>
          <w:sz w:val="22"/>
          <w:szCs w:val="22"/>
        </w:rPr>
        <w:t xml:space="preserve"> </w:t>
      </w:r>
      <w:proofErr w:type="spellStart"/>
      <w:r w:rsidR="00822FD6" w:rsidRPr="00003F8D">
        <w:rPr>
          <w:i/>
          <w:sz w:val="22"/>
          <w:szCs w:val="22"/>
        </w:rPr>
        <w:t>Sommer</w:t>
      </w:r>
      <w:proofErr w:type="spellEnd"/>
      <w:r w:rsidR="00610239" w:rsidRPr="00610239">
        <w:rPr>
          <w:sz w:val="22"/>
          <w:szCs w:val="22"/>
        </w:rPr>
        <w:t xml:space="preserve"> ‘</w:t>
      </w:r>
      <w:r w:rsidR="00610239">
        <w:rPr>
          <w:sz w:val="22"/>
          <w:szCs w:val="22"/>
        </w:rPr>
        <w:t>сухое лето</w:t>
      </w:r>
      <w:r w:rsidR="00610239" w:rsidRPr="00610239">
        <w:rPr>
          <w:sz w:val="22"/>
          <w:szCs w:val="22"/>
        </w:rPr>
        <w:t>’</w:t>
      </w:r>
      <w:r w:rsidR="00822FD6">
        <w:rPr>
          <w:sz w:val="22"/>
          <w:szCs w:val="22"/>
        </w:rPr>
        <w:t xml:space="preserve">, </w:t>
      </w:r>
      <w:proofErr w:type="spellStart"/>
      <w:r w:rsidR="00610239" w:rsidRPr="00003F8D">
        <w:rPr>
          <w:i/>
          <w:sz w:val="22"/>
          <w:szCs w:val="22"/>
        </w:rPr>
        <w:t>dürres</w:t>
      </w:r>
      <w:proofErr w:type="spellEnd"/>
      <w:r w:rsidR="00610239" w:rsidRPr="00003F8D">
        <w:rPr>
          <w:i/>
          <w:sz w:val="22"/>
          <w:szCs w:val="22"/>
        </w:rPr>
        <w:t xml:space="preserve"> </w:t>
      </w:r>
      <w:proofErr w:type="spellStart"/>
      <w:r w:rsidR="00610239" w:rsidRPr="00003F8D">
        <w:rPr>
          <w:i/>
          <w:sz w:val="22"/>
          <w:szCs w:val="22"/>
        </w:rPr>
        <w:t>Klima</w:t>
      </w:r>
      <w:proofErr w:type="spellEnd"/>
      <w:r w:rsidR="00610239" w:rsidRPr="00610239">
        <w:rPr>
          <w:sz w:val="22"/>
          <w:szCs w:val="22"/>
        </w:rPr>
        <w:t xml:space="preserve"> ‘</w:t>
      </w:r>
      <w:r w:rsidR="00610239">
        <w:rPr>
          <w:sz w:val="22"/>
          <w:szCs w:val="22"/>
        </w:rPr>
        <w:t>сухой климат</w:t>
      </w:r>
      <w:r w:rsidR="00610239" w:rsidRPr="00610239">
        <w:rPr>
          <w:sz w:val="22"/>
          <w:szCs w:val="22"/>
        </w:rPr>
        <w:t>’</w:t>
      </w:r>
      <w:r w:rsidR="00610239">
        <w:rPr>
          <w:sz w:val="22"/>
          <w:szCs w:val="22"/>
        </w:rPr>
        <w:t xml:space="preserve">; </w:t>
      </w:r>
      <w:r w:rsidR="00D133FF" w:rsidRPr="00D16B41">
        <w:rPr>
          <w:sz w:val="22"/>
          <w:szCs w:val="22"/>
        </w:rPr>
        <w:t>‘</w:t>
      </w:r>
      <w:r w:rsidR="00D133FF" w:rsidRPr="00D16B41">
        <w:rPr>
          <w:b/>
          <w:sz w:val="22"/>
          <w:szCs w:val="22"/>
        </w:rPr>
        <w:t>местность</w:t>
      </w:r>
      <w:r w:rsidR="00D133FF" w:rsidRPr="00D16B41">
        <w:rPr>
          <w:sz w:val="22"/>
          <w:szCs w:val="22"/>
        </w:rPr>
        <w:t>’</w:t>
      </w:r>
      <w:r w:rsidR="00B64F04" w:rsidRPr="00D16B41">
        <w:rPr>
          <w:sz w:val="22"/>
          <w:szCs w:val="22"/>
        </w:rPr>
        <w:t xml:space="preserve"> </w:t>
      </w:r>
      <w:r w:rsidR="007F7399" w:rsidRPr="00003F8D">
        <w:rPr>
          <w:i/>
          <w:sz w:val="22"/>
          <w:szCs w:val="22"/>
          <w:lang w:val="en-US"/>
        </w:rPr>
        <w:t>d</w:t>
      </w:r>
      <w:r w:rsidR="007F7399" w:rsidRPr="00003F8D">
        <w:rPr>
          <w:i/>
          <w:sz w:val="22"/>
          <w:szCs w:val="22"/>
        </w:rPr>
        <w:t>ü</w:t>
      </w:r>
      <w:proofErr w:type="spellStart"/>
      <w:r w:rsidR="007F7399" w:rsidRPr="00003F8D">
        <w:rPr>
          <w:i/>
          <w:sz w:val="22"/>
          <w:szCs w:val="22"/>
          <w:lang w:val="en-US"/>
        </w:rPr>
        <w:t>rre</w:t>
      </w:r>
      <w:proofErr w:type="spellEnd"/>
      <w:r w:rsidR="007F7399" w:rsidRPr="00003F8D">
        <w:rPr>
          <w:i/>
          <w:sz w:val="22"/>
          <w:szCs w:val="22"/>
        </w:rPr>
        <w:t xml:space="preserve"> </w:t>
      </w:r>
      <w:r w:rsidR="007F7399" w:rsidRPr="00003F8D">
        <w:rPr>
          <w:i/>
          <w:sz w:val="22"/>
          <w:szCs w:val="22"/>
          <w:lang w:val="en-US"/>
        </w:rPr>
        <w:t>Land</w:t>
      </w:r>
      <w:r w:rsidR="002313D3" w:rsidRPr="00D16B41">
        <w:rPr>
          <w:sz w:val="22"/>
          <w:szCs w:val="22"/>
        </w:rPr>
        <w:t xml:space="preserve"> ‘высохшая земля’</w:t>
      </w:r>
      <w:r w:rsidR="007F7399" w:rsidRPr="00D16B41">
        <w:rPr>
          <w:sz w:val="22"/>
          <w:szCs w:val="22"/>
        </w:rPr>
        <w:t xml:space="preserve">, </w:t>
      </w:r>
      <w:r w:rsidR="009050FA" w:rsidRPr="00003F8D">
        <w:rPr>
          <w:i/>
          <w:sz w:val="22"/>
          <w:szCs w:val="22"/>
          <w:lang w:val="en-US"/>
        </w:rPr>
        <w:t>d</w:t>
      </w:r>
      <w:r w:rsidR="009050FA" w:rsidRPr="00003F8D">
        <w:rPr>
          <w:i/>
          <w:sz w:val="22"/>
          <w:szCs w:val="22"/>
        </w:rPr>
        <w:t>ü</w:t>
      </w:r>
      <w:proofErr w:type="spellStart"/>
      <w:r w:rsidR="009050FA" w:rsidRPr="00003F8D">
        <w:rPr>
          <w:i/>
          <w:sz w:val="22"/>
          <w:szCs w:val="22"/>
          <w:lang w:val="en-US"/>
        </w:rPr>
        <w:t>rre</w:t>
      </w:r>
      <w:proofErr w:type="spellEnd"/>
      <w:r w:rsidR="009050FA" w:rsidRPr="00003F8D">
        <w:rPr>
          <w:i/>
          <w:sz w:val="22"/>
          <w:szCs w:val="22"/>
        </w:rPr>
        <w:t xml:space="preserve"> </w:t>
      </w:r>
      <w:r w:rsidR="009050FA" w:rsidRPr="00003F8D">
        <w:rPr>
          <w:i/>
          <w:sz w:val="22"/>
          <w:szCs w:val="22"/>
          <w:lang w:val="en-US"/>
        </w:rPr>
        <w:t>Steppe</w:t>
      </w:r>
      <w:r w:rsidR="009050FA" w:rsidRPr="00D16B41">
        <w:rPr>
          <w:sz w:val="22"/>
          <w:szCs w:val="22"/>
        </w:rPr>
        <w:t xml:space="preserve"> ‘высохшая степь’</w:t>
      </w:r>
      <w:r w:rsidR="00106D15" w:rsidRPr="00D16B41">
        <w:rPr>
          <w:sz w:val="22"/>
          <w:szCs w:val="22"/>
        </w:rPr>
        <w:t xml:space="preserve">. </w:t>
      </w:r>
      <w:r w:rsidR="00106D15" w:rsidRPr="00EB3B71">
        <w:rPr>
          <w:sz w:val="22"/>
          <w:szCs w:val="22"/>
        </w:rPr>
        <w:t>Последнее значение ‘неплодородный’</w:t>
      </w:r>
      <w:r w:rsidR="0058281F">
        <w:rPr>
          <w:sz w:val="22"/>
          <w:szCs w:val="22"/>
        </w:rPr>
        <w:t xml:space="preserve">, </w:t>
      </w:r>
      <w:r w:rsidR="0058281F" w:rsidRPr="00EB3B71">
        <w:rPr>
          <w:sz w:val="22"/>
          <w:szCs w:val="22"/>
        </w:rPr>
        <w:t xml:space="preserve">относящееся к фрейму ‘местность’ </w:t>
      </w:r>
      <w:r w:rsidR="0058281F">
        <w:rPr>
          <w:sz w:val="22"/>
          <w:szCs w:val="22"/>
        </w:rPr>
        <w:t xml:space="preserve">(также связано с фреймом </w:t>
      </w:r>
      <w:r w:rsidR="0058281F" w:rsidRPr="0058281F">
        <w:rPr>
          <w:sz w:val="22"/>
          <w:szCs w:val="22"/>
        </w:rPr>
        <w:t>‘</w:t>
      </w:r>
      <w:r w:rsidR="0058281F">
        <w:rPr>
          <w:sz w:val="22"/>
          <w:szCs w:val="22"/>
        </w:rPr>
        <w:t>климат, погода</w:t>
      </w:r>
      <w:r w:rsidR="0058281F" w:rsidRPr="0058281F">
        <w:rPr>
          <w:sz w:val="22"/>
          <w:szCs w:val="22"/>
        </w:rPr>
        <w:t>’</w:t>
      </w:r>
      <w:r w:rsidR="0058281F">
        <w:rPr>
          <w:sz w:val="22"/>
          <w:szCs w:val="22"/>
        </w:rPr>
        <w:t>, так как неплодородие возникает из-за сухого климата, следствием которого является сухая почва)</w:t>
      </w:r>
      <w:r w:rsidR="00106D15" w:rsidRPr="00EB3B71">
        <w:rPr>
          <w:sz w:val="22"/>
          <w:szCs w:val="22"/>
        </w:rPr>
        <w:t>, порождает метафору ‘духовно неплодотворный</w:t>
      </w:r>
      <w:r w:rsidR="00EB3B71">
        <w:rPr>
          <w:sz w:val="22"/>
          <w:szCs w:val="22"/>
        </w:rPr>
        <w:t>, непродуктивный</w:t>
      </w:r>
      <w:r w:rsidR="00106D15" w:rsidRPr="00EB3B71">
        <w:rPr>
          <w:sz w:val="22"/>
          <w:szCs w:val="22"/>
        </w:rPr>
        <w:t xml:space="preserve">’, например, </w:t>
      </w:r>
      <w:r w:rsidR="00106D15" w:rsidRPr="00003F8D">
        <w:rPr>
          <w:i/>
          <w:sz w:val="22"/>
          <w:szCs w:val="22"/>
          <w:lang w:val="en-US"/>
        </w:rPr>
        <w:t>d</w:t>
      </w:r>
      <w:r w:rsidR="00106D15" w:rsidRPr="00003F8D">
        <w:rPr>
          <w:i/>
          <w:sz w:val="22"/>
          <w:szCs w:val="22"/>
        </w:rPr>
        <w:t>ü</w:t>
      </w:r>
      <w:proofErr w:type="spellStart"/>
      <w:r w:rsidR="00106D15" w:rsidRPr="00003F8D">
        <w:rPr>
          <w:i/>
          <w:sz w:val="22"/>
          <w:szCs w:val="22"/>
          <w:lang w:val="en-US"/>
        </w:rPr>
        <w:t>rre</w:t>
      </w:r>
      <w:proofErr w:type="spellEnd"/>
      <w:r w:rsidR="00106D15" w:rsidRPr="00003F8D">
        <w:rPr>
          <w:i/>
          <w:sz w:val="22"/>
          <w:szCs w:val="22"/>
        </w:rPr>
        <w:t xml:space="preserve"> </w:t>
      </w:r>
      <w:proofErr w:type="spellStart"/>
      <w:r w:rsidR="00106D15" w:rsidRPr="00003F8D">
        <w:rPr>
          <w:i/>
          <w:sz w:val="22"/>
          <w:szCs w:val="22"/>
          <w:lang w:val="en-US"/>
        </w:rPr>
        <w:t>Jahre</w:t>
      </w:r>
      <w:proofErr w:type="spellEnd"/>
      <w:r w:rsidR="0058281F" w:rsidRPr="0058281F">
        <w:rPr>
          <w:sz w:val="22"/>
          <w:szCs w:val="22"/>
        </w:rPr>
        <w:t xml:space="preserve"> </w:t>
      </w:r>
      <w:r w:rsidR="0058281F">
        <w:rPr>
          <w:sz w:val="22"/>
          <w:szCs w:val="22"/>
        </w:rPr>
        <w:t>в (38):</w:t>
      </w:r>
    </w:p>
    <w:p w14:paraId="3B8AC543" w14:textId="26EE0330" w:rsidR="00D3385B" w:rsidRPr="00994F4D" w:rsidRDefault="00D3385B" w:rsidP="00994F4D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de-DE"/>
        </w:rPr>
      </w:pPr>
      <w:r w:rsidRPr="00994F4D">
        <w:rPr>
          <w:rFonts w:ascii="Times New Roman" w:hAnsi="Times New Roman"/>
          <w:i/>
          <w:lang w:val="de-DE"/>
        </w:rPr>
        <w:t xml:space="preserve">Fünf dürre Jahre liegen hinter </w:t>
      </w:r>
      <w:proofErr w:type="spellStart"/>
      <w:r w:rsidRPr="00994F4D">
        <w:rPr>
          <w:rFonts w:ascii="Times New Roman" w:hAnsi="Times New Roman"/>
          <w:i/>
          <w:lang w:val="de-DE"/>
        </w:rPr>
        <w:t>VideomacherInnen</w:t>
      </w:r>
      <w:proofErr w:type="spellEnd"/>
      <w:r w:rsidRPr="00994F4D">
        <w:rPr>
          <w:rFonts w:ascii="Times New Roman" w:hAnsi="Times New Roman"/>
          <w:i/>
          <w:lang w:val="de-DE"/>
        </w:rPr>
        <w:t xml:space="preserve"> am Mac</w:t>
      </w:r>
      <w:r w:rsidR="00994F4D" w:rsidRPr="00994F4D">
        <w:rPr>
          <w:rFonts w:ascii="Times New Roman" w:hAnsi="Times New Roman"/>
          <w:i/>
          <w:lang w:val="de-DE"/>
        </w:rPr>
        <w:t xml:space="preserve">... </w:t>
      </w:r>
      <w:r w:rsidR="00994F4D" w:rsidRPr="00994F4D">
        <w:rPr>
          <w:rFonts w:ascii="Times New Roman" w:hAnsi="Times New Roman"/>
          <w:lang w:val="de-DE"/>
        </w:rPr>
        <w:t>[</w:t>
      </w:r>
      <w:r w:rsidRPr="00994F4D">
        <w:rPr>
          <w:rFonts w:ascii="Times New Roman" w:hAnsi="Times New Roman"/>
          <w:lang w:val="de-DE"/>
        </w:rPr>
        <w:t>http://www.medienpaedagogik-praxis.de/tag/how-to/</w:t>
      </w:r>
      <w:r w:rsidR="00994F4D" w:rsidRPr="00994F4D">
        <w:rPr>
          <w:rFonts w:ascii="Times New Roman" w:hAnsi="Times New Roman"/>
          <w:lang w:val="de-DE"/>
        </w:rPr>
        <w:t>]</w:t>
      </w:r>
    </w:p>
    <w:p w14:paraId="2A4E060C" w14:textId="0B886046" w:rsidR="009050FA" w:rsidRPr="00D52173" w:rsidRDefault="00994F4D" w:rsidP="00D52173">
      <w:pPr>
        <w:pStyle w:val="a3"/>
        <w:spacing w:after="0" w:line="360" w:lineRule="auto"/>
        <w:ind w:left="360"/>
        <w:rPr>
          <w:rFonts w:ascii="Times New Roman" w:hAnsi="Times New Roman"/>
        </w:rPr>
      </w:pPr>
      <w:r w:rsidRPr="00D52173">
        <w:rPr>
          <w:rFonts w:ascii="Times New Roman" w:hAnsi="Times New Roman"/>
        </w:rPr>
        <w:t>‘</w:t>
      </w:r>
      <w:r w:rsidR="00D3385B" w:rsidRPr="00D52173">
        <w:rPr>
          <w:rFonts w:ascii="Times New Roman" w:hAnsi="Times New Roman"/>
        </w:rPr>
        <w:t xml:space="preserve">Пять </w:t>
      </w:r>
      <w:r w:rsidR="003E5B9C" w:rsidRPr="00D52173">
        <w:rPr>
          <w:rFonts w:ascii="Times New Roman" w:hAnsi="Times New Roman"/>
        </w:rPr>
        <w:t xml:space="preserve">непродуктивных </w:t>
      </w:r>
      <w:r w:rsidR="00D3385B" w:rsidRPr="00D52173">
        <w:rPr>
          <w:rFonts w:ascii="Times New Roman" w:hAnsi="Times New Roman"/>
        </w:rPr>
        <w:t xml:space="preserve">лет </w:t>
      </w:r>
      <w:r w:rsidR="003E5B9C" w:rsidRPr="00D52173">
        <w:rPr>
          <w:rFonts w:ascii="Times New Roman" w:hAnsi="Times New Roman"/>
        </w:rPr>
        <w:t xml:space="preserve">у </w:t>
      </w:r>
      <w:proofErr w:type="spellStart"/>
      <w:r w:rsidR="003E5B9C" w:rsidRPr="00D52173">
        <w:rPr>
          <w:rFonts w:ascii="Times New Roman" w:hAnsi="Times New Roman"/>
        </w:rPr>
        <w:t>видеомейкеров</w:t>
      </w:r>
      <w:proofErr w:type="spellEnd"/>
      <w:r w:rsidR="003E5B9C" w:rsidRPr="00D52173">
        <w:rPr>
          <w:rFonts w:ascii="Times New Roman" w:hAnsi="Times New Roman"/>
        </w:rPr>
        <w:t xml:space="preserve"> на </w:t>
      </w:r>
      <w:proofErr w:type="spellStart"/>
      <w:r w:rsidR="003E5B9C" w:rsidRPr="00D52173">
        <w:rPr>
          <w:rFonts w:ascii="Times New Roman" w:hAnsi="Times New Roman"/>
        </w:rPr>
        <w:t>Mac</w:t>
      </w:r>
      <w:proofErr w:type="spellEnd"/>
      <w:r w:rsidR="003E5B9C" w:rsidRPr="00D52173">
        <w:rPr>
          <w:rFonts w:ascii="Times New Roman" w:hAnsi="Times New Roman"/>
        </w:rPr>
        <w:t xml:space="preserve"> позади</w:t>
      </w:r>
      <w:r w:rsidRPr="00D52173">
        <w:rPr>
          <w:rFonts w:ascii="Times New Roman" w:hAnsi="Times New Roman"/>
        </w:rPr>
        <w:t>…’</w:t>
      </w:r>
    </w:p>
    <w:p w14:paraId="6A0BDC7C" w14:textId="4A6ADC68" w:rsidR="00A43DBB" w:rsidRPr="00003F8D" w:rsidRDefault="00A43DBB" w:rsidP="00972F4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Как у </w:t>
      </w:r>
      <w:proofErr w:type="spellStart"/>
      <w:r w:rsidRPr="00003F8D">
        <w:rPr>
          <w:i/>
          <w:sz w:val="22"/>
          <w:szCs w:val="22"/>
        </w:rPr>
        <w:t>trocken</w:t>
      </w:r>
      <w:proofErr w:type="spellEnd"/>
      <w:r>
        <w:rPr>
          <w:sz w:val="22"/>
          <w:szCs w:val="22"/>
        </w:rPr>
        <w:t xml:space="preserve">, в лексеме </w:t>
      </w:r>
      <w:proofErr w:type="spellStart"/>
      <w:r w:rsidRPr="00003F8D">
        <w:rPr>
          <w:i/>
          <w:sz w:val="22"/>
          <w:szCs w:val="22"/>
        </w:rPr>
        <w:t>dürr</w:t>
      </w:r>
      <w:proofErr w:type="spellEnd"/>
      <w:r w:rsidRPr="00D52173">
        <w:rPr>
          <w:sz w:val="22"/>
          <w:szCs w:val="22"/>
        </w:rPr>
        <w:t xml:space="preserve"> развивается зн</w:t>
      </w:r>
      <w:r w:rsidR="00D52173" w:rsidRPr="00D52173">
        <w:rPr>
          <w:sz w:val="22"/>
          <w:szCs w:val="22"/>
        </w:rPr>
        <w:t>ачение ‘</w:t>
      </w:r>
      <w:r w:rsidR="00D52173">
        <w:rPr>
          <w:sz w:val="22"/>
          <w:szCs w:val="22"/>
        </w:rPr>
        <w:t>без излишеств</w:t>
      </w:r>
      <w:r w:rsidR="00D52173" w:rsidRPr="00D52173">
        <w:rPr>
          <w:sz w:val="22"/>
          <w:szCs w:val="22"/>
        </w:rPr>
        <w:t>’</w:t>
      </w:r>
      <w:r w:rsidR="00D52173">
        <w:rPr>
          <w:sz w:val="22"/>
          <w:szCs w:val="22"/>
        </w:rPr>
        <w:t xml:space="preserve"> </w:t>
      </w:r>
      <w:proofErr w:type="spellStart"/>
      <w:r w:rsidR="00972F4A" w:rsidRPr="00003F8D">
        <w:rPr>
          <w:i/>
          <w:sz w:val="22"/>
          <w:szCs w:val="22"/>
        </w:rPr>
        <w:t>mit</w:t>
      </w:r>
      <w:proofErr w:type="spellEnd"/>
      <w:r w:rsidR="00972F4A" w:rsidRPr="00003F8D">
        <w:rPr>
          <w:i/>
          <w:sz w:val="22"/>
          <w:szCs w:val="22"/>
        </w:rPr>
        <w:t xml:space="preserve"> </w:t>
      </w:r>
      <w:proofErr w:type="spellStart"/>
      <w:r w:rsidR="00972F4A" w:rsidRPr="00003F8D">
        <w:rPr>
          <w:i/>
          <w:sz w:val="22"/>
          <w:szCs w:val="22"/>
        </w:rPr>
        <w:t>dürren</w:t>
      </w:r>
      <w:proofErr w:type="spellEnd"/>
      <w:r w:rsidR="00972F4A" w:rsidRPr="00003F8D">
        <w:rPr>
          <w:i/>
          <w:sz w:val="22"/>
          <w:szCs w:val="22"/>
        </w:rPr>
        <w:t xml:space="preserve"> </w:t>
      </w:r>
      <w:proofErr w:type="spellStart"/>
      <w:r w:rsidR="00972F4A" w:rsidRPr="00003F8D">
        <w:rPr>
          <w:i/>
          <w:sz w:val="22"/>
          <w:szCs w:val="22"/>
        </w:rPr>
        <w:t>Worten</w:t>
      </w:r>
      <w:proofErr w:type="spellEnd"/>
      <w:r w:rsidR="00972F4A" w:rsidRPr="00003F8D">
        <w:rPr>
          <w:i/>
          <w:sz w:val="22"/>
          <w:szCs w:val="22"/>
        </w:rPr>
        <w:t xml:space="preserve"> </w:t>
      </w:r>
      <w:proofErr w:type="spellStart"/>
      <w:r w:rsidR="00972F4A" w:rsidRPr="00003F8D">
        <w:rPr>
          <w:i/>
          <w:sz w:val="22"/>
          <w:szCs w:val="22"/>
        </w:rPr>
        <w:t>sagen</w:t>
      </w:r>
      <w:proofErr w:type="spellEnd"/>
      <w:r w:rsidR="00972F4A">
        <w:rPr>
          <w:sz w:val="22"/>
          <w:szCs w:val="22"/>
        </w:rPr>
        <w:t xml:space="preserve"> </w:t>
      </w:r>
      <w:r w:rsidR="00972F4A" w:rsidRPr="00972F4A">
        <w:rPr>
          <w:sz w:val="22"/>
          <w:szCs w:val="22"/>
        </w:rPr>
        <w:t>‘</w:t>
      </w:r>
      <w:r w:rsidR="00972F4A">
        <w:rPr>
          <w:sz w:val="22"/>
          <w:szCs w:val="22"/>
        </w:rPr>
        <w:t>сказать простыми словами</w:t>
      </w:r>
      <w:r w:rsidR="00972F4A" w:rsidRPr="00972F4A">
        <w:rPr>
          <w:sz w:val="22"/>
          <w:szCs w:val="22"/>
        </w:rPr>
        <w:t>’</w:t>
      </w:r>
      <w:r w:rsidR="00972F4A">
        <w:rPr>
          <w:sz w:val="22"/>
          <w:szCs w:val="22"/>
        </w:rPr>
        <w:t>,</w:t>
      </w:r>
      <w:r w:rsidR="00972F4A" w:rsidRPr="00972F4A">
        <w:rPr>
          <w:sz w:val="22"/>
          <w:szCs w:val="22"/>
        </w:rPr>
        <w:t xml:space="preserve"> </w:t>
      </w:r>
      <w:r w:rsidR="00D52173">
        <w:rPr>
          <w:sz w:val="22"/>
          <w:szCs w:val="22"/>
        </w:rPr>
        <w:t xml:space="preserve">(39), и в последствие объект, не обладающий ничем красочным, воспринимается человеком как </w:t>
      </w:r>
      <w:r w:rsidR="00D52173" w:rsidRPr="00D52173">
        <w:rPr>
          <w:sz w:val="22"/>
          <w:szCs w:val="22"/>
        </w:rPr>
        <w:t>‘</w:t>
      </w:r>
      <w:r w:rsidR="00003F8D">
        <w:rPr>
          <w:sz w:val="22"/>
          <w:szCs w:val="22"/>
        </w:rPr>
        <w:t>неинтересный</w:t>
      </w:r>
      <w:r w:rsidR="00D52173">
        <w:rPr>
          <w:sz w:val="22"/>
          <w:szCs w:val="22"/>
        </w:rPr>
        <w:t>, скучный</w:t>
      </w:r>
      <w:r w:rsidR="00D52173" w:rsidRPr="00595274">
        <w:rPr>
          <w:sz w:val="22"/>
          <w:szCs w:val="22"/>
        </w:rPr>
        <w:t>’ (40):</w:t>
      </w:r>
    </w:p>
    <w:p w14:paraId="151BBF6A" w14:textId="1534D0ED" w:rsidR="000F7F47" w:rsidRPr="00D52173" w:rsidRDefault="003E5B9C" w:rsidP="00D52173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lang w:val="de-DE"/>
        </w:rPr>
      </w:pPr>
      <w:r w:rsidRPr="00D805C7">
        <w:rPr>
          <w:rFonts w:ascii="Times New Roman" w:hAnsi="Times New Roman"/>
          <w:i/>
          <w:lang w:val="de-DE"/>
        </w:rPr>
        <w:t>Ich lernte durch dürre Zahlen belegte Tatsachen über Löhne, Lebensmittelpreise...</w:t>
      </w:r>
      <w:r w:rsidR="00D52173" w:rsidRPr="00D52173">
        <w:rPr>
          <w:rFonts w:ascii="Times New Roman" w:hAnsi="Times New Roman"/>
          <w:lang w:val="de-DE"/>
        </w:rPr>
        <w:t xml:space="preserve"> [Braun, Lily: Memoiren einer Sozialistin. In: </w:t>
      </w:r>
      <w:proofErr w:type="spellStart"/>
      <w:r w:rsidR="00D52173" w:rsidRPr="00D52173">
        <w:rPr>
          <w:rFonts w:ascii="Times New Roman" w:hAnsi="Times New Roman"/>
          <w:lang w:val="de-DE"/>
        </w:rPr>
        <w:t>Lehmstedt</w:t>
      </w:r>
      <w:proofErr w:type="spellEnd"/>
      <w:r w:rsidR="00D52173" w:rsidRPr="00D52173">
        <w:rPr>
          <w:rFonts w:ascii="Times New Roman" w:hAnsi="Times New Roman"/>
          <w:lang w:val="de-DE"/>
        </w:rPr>
        <w:t>, Mark (</w:t>
      </w:r>
      <w:proofErr w:type="spellStart"/>
      <w:r w:rsidR="00D52173" w:rsidRPr="00D52173">
        <w:rPr>
          <w:rFonts w:ascii="Times New Roman" w:hAnsi="Times New Roman"/>
          <w:lang w:val="de-DE"/>
        </w:rPr>
        <w:t>Hg</w:t>
      </w:r>
      <w:proofErr w:type="spellEnd"/>
      <w:r w:rsidR="00D52173" w:rsidRPr="00D52173">
        <w:rPr>
          <w:rFonts w:ascii="Times New Roman" w:hAnsi="Times New Roman"/>
          <w:lang w:val="de-DE"/>
        </w:rPr>
        <w:t xml:space="preserve">.) Deutsche Literatur von Frauen, Berlin: </w:t>
      </w:r>
      <w:proofErr w:type="spellStart"/>
      <w:r w:rsidR="00D52173" w:rsidRPr="00D52173">
        <w:rPr>
          <w:rFonts w:ascii="Times New Roman" w:hAnsi="Times New Roman"/>
          <w:lang w:val="de-DE"/>
        </w:rPr>
        <w:t>Directmedia</w:t>
      </w:r>
      <w:proofErr w:type="spellEnd"/>
      <w:r w:rsidR="00D52173" w:rsidRPr="00D52173">
        <w:rPr>
          <w:rFonts w:ascii="Times New Roman" w:hAnsi="Times New Roman"/>
          <w:lang w:val="de-DE"/>
        </w:rPr>
        <w:t xml:space="preserve"> </w:t>
      </w:r>
      <w:proofErr w:type="spellStart"/>
      <w:r w:rsidR="00D52173" w:rsidRPr="00D52173">
        <w:rPr>
          <w:rFonts w:ascii="Times New Roman" w:hAnsi="Times New Roman"/>
          <w:lang w:val="de-DE"/>
        </w:rPr>
        <w:t>Publ</w:t>
      </w:r>
      <w:proofErr w:type="spellEnd"/>
      <w:r w:rsidR="00D52173" w:rsidRPr="00D52173">
        <w:rPr>
          <w:rFonts w:ascii="Times New Roman" w:hAnsi="Times New Roman"/>
          <w:lang w:val="de-DE"/>
        </w:rPr>
        <w:t>. 2001 [1909], S. 9834]</w:t>
      </w:r>
    </w:p>
    <w:p w14:paraId="410BB45D" w14:textId="0B5A4565" w:rsidR="00D52173" w:rsidRDefault="00D52173" w:rsidP="00D52173">
      <w:pPr>
        <w:pStyle w:val="a3"/>
        <w:spacing w:after="0" w:line="360" w:lineRule="auto"/>
        <w:ind w:left="360"/>
        <w:rPr>
          <w:rFonts w:ascii="Times New Roman" w:hAnsi="Times New Roman"/>
        </w:rPr>
      </w:pPr>
      <w:r w:rsidRPr="00D52173">
        <w:rPr>
          <w:rFonts w:ascii="Times New Roman" w:hAnsi="Times New Roman"/>
        </w:rPr>
        <w:t>‘</w:t>
      </w:r>
      <w:r w:rsidR="00595274">
        <w:rPr>
          <w:rFonts w:ascii="Times New Roman" w:hAnsi="Times New Roman"/>
        </w:rPr>
        <w:t>Благодаря сухим</w:t>
      </w:r>
      <w:r w:rsidR="00595274" w:rsidRPr="00D52173">
        <w:rPr>
          <w:rFonts w:ascii="Times New Roman" w:hAnsi="Times New Roman"/>
        </w:rPr>
        <w:t xml:space="preserve"> цифр</w:t>
      </w:r>
      <w:r w:rsidR="00595274">
        <w:rPr>
          <w:rFonts w:ascii="Times New Roman" w:hAnsi="Times New Roman"/>
        </w:rPr>
        <w:t>ам,</w:t>
      </w:r>
      <w:r w:rsidR="00595274" w:rsidRPr="00D52173">
        <w:rPr>
          <w:rFonts w:ascii="Times New Roman" w:hAnsi="Times New Roman"/>
        </w:rPr>
        <w:t xml:space="preserve"> </w:t>
      </w:r>
      <w:r w:rsidR="00595274">
        <w:rPr>
          <w:rFonts w:ascii="Times New Roman" w:hAnsi="Times New Roman"/>
        </w:rPr>
        <w:t>я</w:t>
      </w:r>
      <w:r w:rsidRPr="00D52173">
        <w:rPr>
          <w:rFonts w:ascii="Times New Roman" w:hAnsi="Times New Roman"/>
        </w:rPr>
        <w:t xml:space="preserve"> узнал факты о заработной плате, цен</w:t>
      </w:r>
      <w:r w:rsidR="00595274">
        <w:rPr>
          <w:rFonts w:ascii="Times New Roman" w:hAnsi="Times New Roman"/>
        </w:rPr>
        <w:t>ах</w:t>
      </w:r>
      <w:r w:rsidRPr="00D52173">
        <w:rPr>
          <w:rFonts w:ascii="Times New Roman" w:hAnsi="Times New Roman"/>
        </w:rPr>
        <w:t xml:space="preserve"> на продукты питания...’</w:t>
      </w:r>
    </w:p>
    <w:p w14:paraId="2BCFB60C" w14:textId="19AA7E19" w:rsidR="00C068D3" w:rsidRPr="00C068D3" w:rsidRDefault="00C068D3" w:rsidP="00C068D3">
      <w:pPr>
        <w:spacing w:line="360" w:lineRule="auto"/>
        <w:rPr>
          <w:sz w:val="22"/>
          <w:szCs w:val="22"/>
        </w:rPr>
      </w:pPr>
      <w:proofErr w:type="spellStart"/>
      <w:r w:rsidRPr="00003F8D">
        <w:rPr>
          <w:i/>
          <w:sz w:val="22"/>
          <w:szCs w:val="22"/>
        </w:rPr>
        <w:lastRenderedPageBreak/>
        <w:t>Dürr</w:t>
      </w:r>
      <w:proofErr w:type="spellEnd"/>
      <w:r>
        <w:rPr>
          <w:sz w:val="22"/>
          <w:szCs w:val="22"/>
        </w:rPr>
        <w:t xml:space="preserve">, </w:t>
      </w:r>
      <w:r w:rsidRPr="00C068D3">
        <w:rPr>
          <w:sz w:val="22"/>
          <w:szCs w:val="22"/>
        </w:rPr>
        <w:t>в отличие от доминирующей лексемы</w:t>
      </w:r>
      <w:r>
        <w:rPr>
          <w:sz w:val="22"/>
          <w:szCs w:val="22"/>
        </w:rPr>
        <w:t>,</w:t>
      </w:r>
      <w:r w:rsidRPr="00C068D3">
        <w:rPr>
          <w:sz w:val="22"/>
          <w:szCs w:val="22"/>
        </w:rPr>
        <w:t xml:space="preserve"> в данном семантическом поле, может значить ‘тощий’, например</w:t>
      </w:r>
      <w:r>
        <w:rPr>
          <w:sz w:val="22"/>
          <w:szCs w:val="22"/>
        </w:rPr>
        <w:t>,</w:t>
      </w:r>
      <w:r w:rsidR="00AE259E">
        <w:rPr>
          <w:sz w:val="22"/>
          <w:szCs w:val="22"/>
        </w:rPr>
        <w:t xml:space="preserve"> </w:t>
      </w:r>
      <w:proofErr w:type="spellStart"/>
      <w:r w:rsidR="00AE259E" w:rsidRPr="00003F8D">
        <w:rPr>
          <w:i/>
          <w:sz w:val="22"/>
          <w:szCs w:val="22"/>
        </w:rPr>
        <w:t>ein</w:t>
      </w:r>
      <w:proofErr w:type="spellEnd"/>
      <w:r w:rsidR="00AE259E" w:rsidRPr="00003F8D">
        <w:rPr>
          <w:i/>
          <w:sz w:val="22"/>
          <w:szCs w:val="22"/>
        </w:rPr>
        <w:t xml:space="preserve"> </w:t>
      </w:r>
      <w:proofErr w:type="spellStart"/>
      <w:r w:rsidR="00AE259E" w:rsidRPr="00003F8D">
        <w:rPr>
          <w:i/>
          <w:sz w:val="22"/>
          <w:szCs w:val="22"/>
        </w:rPr>
        <w:t>dürrer</w:t>
      </w:r>
      <w:proofErr w:type="spellEnd"/>
      <w:r w:rsidR="00AE259E" w:rsidRPr="00003F8D">
        <w:rPr>
          <w:i/>
          <w:sz w:val="22"/>
          <w:szCs w:val="22"/>
        </w:rPr>
        <w:t xml:space="preserve"> </w:t>
      </w:r>
      <w:proofErr w:type="spellStart"/>
      <w:r w:rsidR="00AE259E" w:rsidRPr="00003F8D">
        <w:rPr>
          <w:i/>
          <w:sz w:val="22"/>
          <w:szCs w:val="22"/>
        </w:rPr>
        <w:t>Körper</w:t>
      </w:r>
      <w:proofErr w:type="spellEnd"/>
      <w:r w:rsidR="00AE259E">
        <w:rPr>
          <w:sz w:val="22"/>
          <w:szCs w:val="22"/>
        </w:rPr>
        <w:t xml:space="preserve"> </w:t>
      </w:r>
      <w:r w:rsidR="00AE259E" w:rsidRPr="00AE259E">
        <w:rPr>
          <w:sz w:val="22"/>
          <w:szCs w:val="22"/>
        </w:rPr>
        <w:t>‘</w:t>
      </w:r>
      <w:r w:rsidR="00AE259E">
        <w:rPr>
          <w:sz w:val="22"/>
          <w:szCs w:val="22"/>
        </w:rPr>
        <w:t>тощее тело</w:t>
      </w:r>
      <w:r w:rsidR="00AE259E" w:rsidRPr="00AE259E">
        <w:rPr>
          <w:sz w:val="22"/>
          <w:szCs w:val="22"/>
        </w:rPr>
        <w:t xml:space="preserve">’, </w:t>
      </w:r>
      <w:proofErr w:type="spellStart"/>
      <w:r w:rsidR="00AE259E" w:rsidRPr="00003F8D">
        <w:rPr>
          <w:i/>
          <w:sz w:val="22"/>
          <w:szCs w:val="22"/>
        </w:rPr>
        <w:t>ein</w:t>
      </w:r>
      <w:proofErr w:type="spellEnd"/>
      <w:r w:rsidR="00AE259E" w:rsidRPr="00003F8D">
        <w:rPr>
          <w:i/>
          <w:sz w:val="22"/>
          <w:szCs w:val="22"/>
        </w:rPr>
        <w:t xml:space="preserve"> </w:t>
      </w:r>
      <w:proofErr w:type="spellStart"/>
      <w:r w:rsidR="00AE259E" w:rsidRPr="00003F8D">
        <w:rPr>
          <w:i/>
          <w:sz w:val="22"/>
          <w:szCs w:val="22"/>
        </w:rPr>
        <w:t>dürrer</w:t>
      </w:r>
      <w:proofErr w:type="spellEnd"/>
      <w:r w:rsidR="00AE259E" w:rsidRPr="00003F8D">
        <w:rPr>
          <w:i/>
          <w:sz w:val="22"/>
          <w:szCs w:val="22"/>
        </w:rPr>
        <w:t xml:space="preserve"> </w:t>
      </w:r>
      <w:proofErr w:type="spellStart"/>
      <w:r w:rsidR="00AE259E" w:rsidRPr="00003F8D">
        <w:rPr>
          <w:i/>
          <w:sz w:val="22"/>
          <w:szCs w:val="22"/>
        </w:rPr>
        <w:t>Hal</w:t>
      </w:r>
      <w:r w:rsidR="00AE259E" w:rsidRPr="00AE259E">
        <w:rPr>
          <w:sz w:val="22"/>
          <w:szCs w:val="22"/>
        </w:rPr>
        <w:t>s</w:t>
      </w:r>
      <w:proofErr w:type="spellEnd"/>
      <w:r w:rsidRPr="00C068D3">
        <w:rPr>
          <w:sz w:val="22"/>
          <w:szCs w:val="22"/>
        </w:rPr>
        <w:t xml:space="preserve"> </w:t>
      </w:r>
      <w:r w:rsidR="00AE259E" w:rsidRPr="00AE259E">
        <w:rPr>
          <w:sz w:val="22"/>
          <w:szCs w:val="22"/>
        </w:rPr>
        <w:t>‘</w:t>
      </w:r>
      <w:r w:rsidR="00AE259E">
        <w:rPr>
          <w:sz w:val="22"/>
          <w:szCs w:val="22"/>
        </w:rPr>
        <w:t>тощая шея</w:t>
      </w:r>
      <w:r w:rsidR="00AE259E" w:rsidRPr="00AE259E">
        <w:rPr>
          <w:sz w:val="22"/>
          <w:szCs w:val="22"/>
        </w:rPr>
        <w:t xml:space="preserve">’, </w:t>
      </w:r>
      <w:r w:rsidRPr="00C068D3">
        <w:rPr>
          <w:sz w:val="22"/>
          <w:szCs w:val="22"/>
        </w:rPr>
        <w:t>(40):</w:t>
      </w:r>
    </w:p>
    <w:p w14:paraId="57FDDE54" w14:textId="64ECB021" w:rsidR="00D805C7" w:rsidRPr="00AE259E" w:rsidRDefault="00AE259E" w:rsidP="00AE259E">
      <w:pPr>
        <w:pStyle w:val="a3"/>
        <w:numPr>
          <w:ilvl w:val="0"/>
          <w:numId w:val="16"/>
        </w:numPr>
        <w:spacing w:after="0" w:line="360" w:lineRule="auto"/>
        <w:ind w:left="360" w:hanging="360"/>
        <w:rPr>
          <w:rFonts w:ascii="Times New Roman" w:hAnsi="Times New Roman"/>
          <w:i/>
          <w:lang w:val="de-DE"/>
        </w:rPr>
      </w:pPr>
      <w:r w:rsidRPr="00AE259E">
        <w:rPr>
          <w:rFonts w:ascii="Times New Roman" w:hAnsi="Times New Roman"/>
          <w:i/>
          <w:lang w:val="de-DE"/>
        </w:rPr>
        <w:t xml:space="preserve">Er war viel dünner, als ich ihn mir vorgestellt hatte, ein dürrer </w:t>
      </w:r>
      <w:proofErr w:type="spellStart"/>
      <w:r w:rsidRPr="00AE259E">
        <w:rPr>
          <w:rFonts w:ascii="Times New Roman" w:hAnsi="Times New Roman"/>
          <w:i/>
          <w:lang w:val="de-DE"/>
        </w:rPr>
        <w:t>Körper</w:t>
      </w:r>
      <w:proofErr w:type="spellEnd"/>
      <w:r w:rsidRPr="00AE259E">
        <w:rPr>
          <w:rFonts w:ascii="Times New Roman" w:hAnsi="Times New Roman"/>
          <w:i/>
          <w:lang w:val="de-DE"/>
        </w:rPr>
        <w:t xml:space="preserve"> ohne Fleisch und Muskeln... </w:t>
      </w:r>
      <w:r w:rsidRPr="00AE259E">
        <w:rPr>
          <w:rFonts w:ascii="Times New Roman" w:hAnsi="Times New Roman"/>
          <w:lang w:val="de-DE"/>
        </w:rPr>
        <w:t>[Maron, Monika: Stille Zeile Sechs, Frankfurt a. M.: S. Fischer 1991, S. 105]</w:t>
      </w:r>
    </w:p>
    <w:p w14:paraId="672DD12E" w14:textId="53C2DE31" w:rsidR="00AE259E" w:rsidRDefault="00AE259E" w:rsidP="00AE259E">
      <w:pPr>
        <w:pStyle w:val="a3"/>
        <w:spacing w:after="0" w:line="360" w:lineRule="auto"/>
        <w:ind w:left="360"/>
        <w:rPr>
          <w:rFonts w:ascii="Times New Roman" w:hAnsi="Times New Roman"/>
        </w:rPr>
      </w:pPr>
      <w:r w:rsidRPr="00AE259E">
        <w:rPr>
          <w:rFonts w:ascii="Times New Roman" w:hAnsi="Times New Roman"/>
        </w:rPr>
        <w:t>‘Он был гораздо тоньше, чем я себе представлял, тощее тело без жира и мышц…’</w:t>
      </w:r>
    </w:p>
    <w:p w14:paraId="50C43F8A" w14:textId="0A097D3F" w:rsidR="00BD5F3E" w:rsidRDefault="0001274E" w:rsidP="008D2832">
      <w:pPr>
        <w:spacing w:line="360" w:lineRule="auto"/>
        <w:ind w:firstLine="567"/>
        <w:rPr>
          <w:sz w:val="22"/>
          <w:szCs w:val="22"/>
        </w:rPr>
      </w:pPr>
      <w:r w:rsidRPr="008D2832">
        <w:rPr>
          <w:sz w:val="22"/>
          <w:szCs w:val="22"/>
        </w:rPr>
        <w:t xml:space="preserve">Лексема </w:t>
      </w:r>
      <w:commentRangeStart w:id="16"/>
      <w:proofErr w:type="spellStart"/>
      <w:r w:rsidRPr="00003F8D">
        <w:rPr>
          <w:i/>
          <w:sz w:val="22"/>
          <w:szCs w:val="22"/>
        </w:rPr>
        <w:t>getrocknet</w:t>
      </w:r>
      <w:commentRangeEnd w:id="16"/>
      <w:proofErr w:type="spellEnd"/>
      <w:r w:rsidR="0065624E" w:rsidRPr="00003F8D">
        <w:rPr>
          <w:rStyle w:val="ac"/>
          <w:rFonts w:eastAsia="Times New Roman"/>
          <w:i/>
          <w:color w:val="000000"/>
        </w:rPr>
        <w:commentReference w:id="16"/>
      </w:r>
      <w:r w:rsidR="000839EC">
        <w:rPr>
          <w:sz w:val="22"/>
          <w:szCs w:val="22"/>
        </w:rPr>
        <w:t xml:space="preserve"> покрывает только фрейм</w:t>
      </w:r>
      <w:r w:rsidR="008D2832" w:rsidRPr="008D2832">
        <w:rPr>
          <w:sz w:val="22"/>
          <w:szCs w:val="22"/>
        </w:rPr>
        <w:t xml:space="preserve"> ‘заготовленный впрок’</w:t>
      </w:r>
      <w:r w:rsidR="000839EC">
        <w:rPr>
          <w:sz w:val="22"/>
          <w:szCs w:val="22"/>
        </w:rPr>
        <w:t>:</w:t>
      </w:r>
      <w:r w:rsidR="008D2832" w:rsidRPr="008D2832">
        <w:rPr>
          <w:sz w:val="22"/>
          <w:szCs w:val="22"/>
        </w:rPr>
        <w:t xml:space="preserve"> </w:t>
      </w:r>
      <w:proofErr w:type="spellStart"/>
      <w:r w:rsidR="00217F73" w:rsidRPr="00003F8D">
        <w:rPr>
          <w:i/>
          <w:sz w:val="22"/>
          <w:szCs w:val="22"/>
        </w:rPr>
        <w:t>getrocknete</w:t>
      </w:r>
      <w:proofErr w:type="spellEnd"/>
      <w:r w:rsidR="00217F73" w:rsidRPr="00003F8D">
        <w:rPr>
          <w:i/>
          <w:sz w:val="22"/>
          <w:szCs w:val="22"/>
        </w:rPr>
        <w:t xml:space="preserve"> </w:t>
      </w:r>
      <w:proofErr w:type="spellStart"/>
      <w:r w:rsidR="00217F73" w:rsidRPr="00003F8D">
        <w:rPr>
          <w:i/>
          <w:sz w:val="22"/>
          <w:szCs w:val="22"/>
        </w:rPr>
        <w:t>Saubohnen</w:t>
      </w:r>
      <w:proofErr w:type="spellEnd"/>
      <w:r w:rsidR="008D2832" w:rsidRPr="008D2832">
        <w:rPr>
          <w:sz w:val="22"/>
          <w:szCs w:val="22"/>
        </w:rPr>
        <w:t xml:space="preserve"> ‘сухие бобы’, </w:t>
      </w:r>
      <w:proofErr w:type="spellStart"/>
      <w:r w:rsidR="00217F73" w:rsidRPr="00003F8D">
        <w:rPr>
          <w:i/>
          <w:sz w:val="22"/>
          <w:szCs w:val="22"/>
        </w:rPr>
        <w:t>getrocknete</w:t>
      </w:r>
      <w:proofErr w:type="spellEnd"/>
      <w:r w:rsidR="00217F73" w:rsidRPr="00003F8D">
        <w:rPr>
          <w:i/>
          <w:sz w:val="22"/>
          <w:szCs w:val="22"/>
        </w:rPr>
        <w:t xml:space="preserve"> </w:t>
      </w:r>
      <w:proofErr w:type="spellStart"/>
      <w:r w:rsidR="00217F73" w:rsidRPr="00003F8D">
        <w:rPr>
          <w:i/>
          <w:sz w:val="22"/>
          <w:szCs w:val="22"/>
        </w:rPr>
        <w:t>Tomaten</w:t>
      </w:r>
      <w:proofErr w:type="spellEnd"/>
      <w:r w:rsidR="008D2832" w:rsidRPr="008D2832">
        <w:rPr>
          <w:sz w:val="22"/>
          <w:szCs w:val="22"/>
        </w:rPr>
        <w:t xml:space="preserve"> ‘сухие томаты’, </w:t>
      </w:r>
      <w:proofErr w:type="spellStart"/>
      <w:r w:rsidR="00217F73" w:rsidRPr="00003F8D">
        <w:rPr>
          <w:i/>
          <w:sz w:val="22"/>
          <w:szCs w:val="22"/>
        </w:rPr>
        <w:t>getrockneten</w:t>
      </w:r>
      <w:proofErr w:type="spellEnd"/>
      <w:r w:rsidR="00217F73" w:rsidRPr="00003F8D">
        <w:rPr>
          <w:i/>
          <w:sz w:val="22"/>
          <w:szCs w:val="22"/>
        </w:rPr>
        <w:t xml:space="preserve"> </w:t>
      </w:r>
      <w:proofErr w:type="spellStart"/>
      <w:r w:rsidR="00217F73" w:rsidRPr="00003F8D">
        <w:rPr>
          <w:i/>
          <w:sz w:val="22"/>
          <w:szCs w:val="22"/>
        </w:rPr>
        <w:t>Erbsen</w:t>
      </w:r>
      <w:proofErr w:type="spellEnd"/>
      <w:r w:rsidR="008D2832" w:rsidRPr="008D2832">
        <w:rPr>
          <w:sz w:val="22"/>
          <w:szCs w:val="22"/>
        </w:rPr>
        <w:t xml:space="preserve"> ‘сухой горох’, </w:t>
      </w:r>
      <w:proofErr w:type="spellStart"/>
      <w:r w:rsidR="00BD5F3E" w:rsidRPr="00003F8D">
        <w:rPr>
          <w:i/>
          <w:sz w:val="22"/>
          <w:szCs w:val="22"/>
        </w:rPr>
        <w:t>getrockneten</w:t>
      </w:r>
      <w:proofErr w:type="spellEnd"/>
      <w:r w:rsidR="00BD5F3E" w:rsidRPr="00003F8D">
        <w:rPr>
          <w:i/>
          <w:sz w:val="22"/>
          <w:szCs w:val="22"/>
        </w:rPr>
        <w:t xml:space="preserve"> </w:t>
      </w:r>
      <w:proofErr w:type="spellStart"/>
      <w:r w:rsidR="00BD5F3E" w:rsidRPr="00003F8D">
        <w:rPr>
          <w:i/>
          <w:sz w:val="22"/>
          <w:szCs w:val="22"/>
        </w:rPr>
        <w:t>Kräutern</w:t>
      </w:r>
      <w:proofErr w:type="spellEnd"/>
      <w:r w:rsidR="008D2832" w:rsidRPr="008D2832">
        <w:rPr>
          <w:sz w:val="22"/>
          <w:szCs w:val="22"/>
        </w:rPr>
        <w:t xml:space="preserve"> ‘сухие травы’</w:t>
      </w:r>
      <w:r w:rsidR="008D2832">
        <w:rPr>
          <w:sz w:val="22"/>
          <w:szCs w:val="22"/>
        </w:rPr>
        <w:t>.</w:t>
      </w:r>
    </w:p>
    <w:p w14:paraId="34F633AA" w14:textId="0DD9C957" w:rsidR="00FD1A62" w:rsidRPr="001A558A" w:rsidRDefault="0065624E" w:rsidP="001A558A">
      <w:pPr>
        <w:spacing w:line="360" w:lineRule="auto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Лексема </w:t>
      </w:r>
      <w:proofErr w:type="spellStart"/>
      <w:r w:rsidRPr="00003F8D">
        <w:rPr>
          <w:i/>
          <w:sz w:val="22"/>
          <w:szCs w:val="22"/>
        </w:rPr>
        <w:t>ausgetrocknet</w:t>
      </w:r>
      <w:proofErr w:type="spellEnd"/>
      <w:r w:rsidRPr="003A37BA">
        <w:rPr>
          <w:sz w:val="22"/>
          <w:szCs w:val="22"/>
        </w:rPr>
        <w:t xml:space="preserve"> ‘</w:t>
      </w:r>
      <w:r>
        <w:rPr>
          <w:sz w:val="22"/>
          <w:szCs w:val="22"/>
        </w:rPr>
        <w:t>высушенный полностью</w:t>
      </w:r>
      <w:r w:rsidRPr="003A37BA">
        <w:rPr>
          <w:sz w:val="22"/>
          <w:szCs w:val="22"/>
        </w:rPr>
        <w:t>’</w:t>
      </w:r>
      <w:r w:rsidR="003A37BA" w:rsidRPr="003A37BA">
        <w:rPr>
          <w:sz w:val="22"/>
          <w:szCs w:val="22"/>
        </w:rPr>
        <w:t xml:space="preserve"> </w:t>
      </w:r>
      <w:r w:rsidR="00AC51F9">
        <w:rPr>
          <w:sz w:val="22"/>
          <w:szCs w:val="22"/>
        </w:rPr>
        <w:t xml:space="preserve">покрывает следующие </w:t>
      </w:r>
      <w:proofErr w:type="spellStart"/>
      <w:r w:rsidR="00AC51F9">
        <w:rPr>
          <w:sz w:val="22"/>
          <w:szCs w:val="22"/>
        </w:rPr>
        <w:t>фремы</w:t>
      </w:r>
      <w:proofErr w:type="spellEnd"/>
      <w:r w:rsidR="00AC51F9">
        <w:rPr>
          <w:sz w:val="22"/>
          <w:szCs w:val="22"/>
        </w:rPr>
        <w:t xml:space="preserve">: </w:t>
      </w:r>
      <w:r w:rsidR="00AC51F9" w:rsidRPr="00AC51F9">
        <w:rPr>
          <w:sz w:val="22"/>
          <w:szCs w:val="22"/>
        </w:rPr>
        <w:t>‘</w:t>
      </w:r>
      <w:r w:rsidR="00AC51F9" w:rsidRPr="00220E25">
        <w:rPr>
          <w:b/>
          <w:sz w:val="22"/>
          <w:szCs w:val="22"/>
        </w:rPr>
        <w:t>водоём</w:t>
      </w:r>
      <w:r w:rsidR="00AC51F9" w:rsidRPr="00AC51F9">
        <w:rPr>
          <w:sz w:val="22"/>
          <w:szCs w:val="22"/>
        </w:rPr>
        <w:t xml:space="preserve">’ </w:t>
      </w:r>
      <w:proofErr w:type="spellStart"/>
      <w:r w:rsidR="00AC51F9" w:rsidRPr="00003F8D">
        <w:rPr>
          <w:i/>
          <w:sz w:val="22"/>
          <w:szCs w:val="22"/>
        </w:rPr>
        <w:t>ausgetrocknet</w:t>
      </w:r>
      <w:proofErr w:type="spellEnd"/>
      <w:r w:rsidR="00AC51F9" w:rsidRPr="00003F8D">
        <w:rPr>
          <w:i/>
          <w:sz w:val="22"/>
          <w:szCs w:val="22"/>
        </w:rPr>
        <w:t xml:space="preserve"> </w:t>
      </w:r>
      <w:proofErr w:type="spellStart"/>
      <w:r w:rsidR="00AC51F9" w:rsidRPr="00003F8D">
        <w:rPr>
          <w:i/>
          <w:sz w:val="22"/>
          <w:szCs w:val="22"/>
        </w:rPr>
        <w:t>See</w:t>
      </w:r>
      <w:proofErr w:type="spellEnd"/>
      <w:r w:rsidR="009403E2">
        <w:rPr>
          <w:sz w:val="22"/>
          <w:szCs w:val="22"/>
        </w:rPr>
        <w:t xml:space="preserve"> </w:t>
      </w:r>
      <w:r w:rsidR="009403E2" w:rsidRPr="006421F0">
        <w:rPr>
          <w:sz w:val="22"/>
          <w:szCs w:val="22"/>
        </w:rPr>
        <w:t>‘</w:t>
      </w:r>
      <w:r w:rsidR="009403E2">
        <w:rPr>
          <w:sz w:val="22"/>
          <w:szCs w:val="22"/>
        </w:rPr>
        <w:t>высушенное озеро</w:t>
      </w:r>
      <w:r w:rsidR="009403E2" w:rsidRPr="006421F0">
        <w:rPr>
          <w:sz w:val="22"/>
          <w:szCs w:val="22"/>
        </w:rPr>
        <w:t>’</w:t>
      </w:r>
      <w:r w:rsidR="00AC51F9">
        <w:rPr>
          <w:sz w:val="22"/>
          <w:szCs w:val="22"/>
        </w:rPr>
        <w:t xml:space="preserve">, </w:t>
      </w:r>
      <w:proofErr w:type="spellStart"/>
      <w:r w:rsidR="000B113A" w:rsidRPr="00003F8D">
        <w:rPr>
          <w:i/>
          <w:sz w:val="22"/>
          <w:szCs w:val="22"/>
        </w:rPr>
        <w:t>ausgetrocknete</w:t>
      </w:r>
      <w:proofErr w:type="spellEnd"/>
      <w:r w:rsidR="000B113A" w:rsidRPr="00003F8D">
        <w:rPr>
          <w:i/>
          <w:sz w:val="22"/>
          <w:szCs w:val="22"/>
        </w:rPr>
        <w:t xml:space="preserve"> </w:t>
      </w:r>
      <w:proofErr w:type="spellStart"/>
      <w:r w:rsidR="000B113A" w:rsidRPr="00003F8D">
        <w:rPr>
          <w:i/>
          <w:sz w:val="22"/>
          <w:szCs w:val="22"/>
        </w:rPr>
        <w:t>Bergbäche</w:t>
      </w:r>
      <w:proofErr w:type="spellEnd"/>
      <w:r w:rsidR="000B113A">
        <w:rPr>
          <w:sz w:val="22"/>
          <w:szCs w:val="22"/>
        </w:rPr>
        <w:t xml:space="preserve"> </w:t>
      </w:r>
      <w:r w:rsidR="000B113A" w:rsidRPr="000B113A">
        <w:rPr>
          <w:sz w:val="22"/>
          <w:szCs w:val="22"/>
        </w:rPr>
        <w:t>‘</w:t>
      </w:r>
      <w:r w:rsidR="000B113A">
        <w:rPr>
          <w:sz w:val="22"/>
          <w:szCs w:val="22"/>
        </w:rPr>
        <w:t>пересохшие горные потоки</w:t>
      </w:r>
      <w:r w:rsidR="000B113A" w:rsidRPr="000B113A">
        <w:rPr>
          <w:sz w:val="22"/>
          <w:szCs w:val="22"/>
        </w:rPr>
        <w:t>’</w:t>
      </w:r>
      <w:r w:rsidR="00220E25">
        <w:rPr>
          <w:sz w:val="22"/>
          <w:szCs w:val="22"/>
        </w:rPr>
        <w:t xml:space="preserve">, </w:t>
      </w:r>
      <w:proofErr w:type="spellStart"/>
      <w:r w:rsidR="00220E25" w:rsidRPr="00003F8D">
        <w:rPr>
          <w:i/>
          <w:sz w:val="22"/>
          <w:szCs w:val="22"/>
        </w:rPr>
        <w:t>ausgetrocknetem</w:t>
      </w:r>
      <w:proofErr w:type="spellEnd"/>
      <w:r w:rsidR="00220E25" w:rsidRPr="00003F8D">
        <w:rPr>
          <w:i/>
          <w:sz w:val="22"/>
          <w:szCs w:val="22"/>
        </w:rPr>
        <w:t xml:space="preserve"> </w:t>
      </w:r>
      <w:proofErr w:type="spellStart"/>
      <w:r w:rsidR="00220E25" w:rsidRPr="00003F8D">
        <w:rPr>
          <w:i/>
          <w:sz w:val="22"/>
          <w:szCs w:val="22"/>
        </w:rPr>
        <w:t>Zierfischteich</w:t>
      </w:r>
      <w:proofErr w:type="spellEnd"/>
      <w:r w:rsidR="00220E25">
        <w:rPr>
          <w:sz w:val="22"/>
          <w:szCs w:val="22"/>
        </w:rPr>
        <w:t xml:space="preserve"> </w:t>
      </w:r>
      <w:r w:rsidR="00220E25" w:rsidRPr="00220E25">
        <w:rPr>
          <w:sz w:val="22"/>
          <w:szCs w:val="22"/>
        </w:rPr>
        <w:t>‘</w:t>
      </w:r>
      <w:r w:rsidR="00220E25">
        <w:rPr>
          <w:sz w:val="22"/>
          <w:szCs w:val="22"/>
        </w:rPr>
        <w:t>высушенный декоративный пруд</w:t>
      </w:r>
      <w:r w:rsidR="00220E25" w:rsidRPr="00220E25">
        <w:rPr>
          <w:sz w:val="22"/>
          <w:szCs w:val="22"/>
        </w:rPr>
        <w:t>’</w:t>
      </w:r>
      <w:r w:rsidR="000B113A">
        <w:rPr>
          <w:sz w:val="22"/>
          <w:szCs w:val="22"/>
        </w:rPr>
        <w:t xml:space="preserve">; </w:t>
      </w:r>
      <w:r w:rsidR="000B113A" w:rsidRPr="000B113A">
        <w:rPr>
          <w:sz w:val="22"/>
          <w:szCs w:val="22"/>
        </w:rPr>
        <w:t>‘</w:t>
      </w:r>
      <w:r w:rsidR="000B113A" w:rsidRPr="00220E25">
        <w:rPr>
          <w:b/>
          <w:sz w:val="22"/>
          <w:szCs w:val="22"/>
        </w:rPr>
        <w:t>местность</w:t>
      </w:r>
      <w:r w:rsidR="000B113A" w:rsidRPr="000B113A">
        <w:rPr>
          <w:sz w:val="22"/>
          <w:szCs w:val="22"/>
        </w:rPr>
        <w:t>’</w:t>
      </w:r>
      <w:r w:rsidR="000B113A">
        <w:rPr>
          <w:sz w:val="22"/>
          <w:szCs w:val="22"/>
        </w:rPr>
        <w:t xml:space="preserve"> </w:t>
      </w:r>
      <w:r w:rsidR="00220E25">
        <w:rPr>
          <w:sz w:val="22"/>
          <w:szCs w:val="22"/>
        </w:rPr>
        <w:t xml:space="preserve">(маркированный контекст) </w:t>
      </w:r>
      <w:proofErr w:type="spellStart"/>
      <w:r w:rsidR="00AC51F9" w:rsidRPr="00003F8D">
        <w:rPr>
          <w:i/>
          <w:sz w:val="22"/>
          <w:szCs w:val="22"/>
        </w:rPr>
        <w:t>ausgetrockneter</w:t>
      </w:r>
      <w:proofErr w:type="spellEnd"/>
      <w:r w:rsidR="00AC51F9" w:rsidRPr="00003F8D">
        <w:rPr>
          <w:i/>
          <w:sz w:val="22"/>
          <w:szCs w:val="22"/>
        </w:rPr>
        <w:t xml:space="preserve"> </w:t>
      </w:r>
      <w:proofErr w:type="spellStart"/>
      <w:r w:rsidR="00AC51F9" w:rsidRPr="00003F8D">
        <w:rPr>
          <w:i/>
          <w:sz w:val="22"/>
          <w:szCs w:val="22"/>
        </w:rPr>
        <w:t>Boden</w:t>
      </w:r>
      <w:proofErr w:type="spellEnd"/>
      <w:r w:rsidR="000B113A" w:rsidRPr="000B113A">
        <w:rPr>
          <w:sz w:val="22"/>
          <w:szCs w:val="22"/>
        </w:rPr>
        <w:t xml:space="preserve"> ‘</w:t>
      </w:r>
      <w:r w:rsidR="000B113A">
        <w:rPr>
          <w:sz w:val="22"/>
          <w:szCs w:val="22"/>
        </w:rPr>
        <w:t>выжженная земля</w:t>
      </w:r>
      <w:r w:rsidR="000B113A" w:rsidRPr="000B113A">
        <w:rPr>
          <w:sz w:val="22"/>
          <w:szCs w:val="22"/>
        </w:rPr>
        <w:t>’</w:t>
      </w:r>
      <w:r w:rsidR="00D16CB5">
        <w:rPr>
          <w:sz w:val="22"/>
          <w:szCs w:val="22"/>
        </w:rPr>
        <w:t xml:space="preserve">; </w:t>
      </w:r>
      <w:r w:rsidR="00D16CB5" w:rsidRPr="00D16CB5">
        <w:rPr>
          <w:sz w:val="22"/>
          <w:szCs w:val="22"/>
        </w:rPr>
        <w:t>‘</w:t>
      </w:r>
      <w:r w:rsidR="00D16CB5" w:rsidRPr="001A558A">
        <w:rPr>
          <w:b/>
          <w:sz w:val="22"/>
          <w:szCs w:val="22"/>
        </w:rPr>
        <w:t>заготовленный впрок</w:t>
      </w:r>
      <w:r w:rsidR="00D16CB5" w:rsidRPr="00D16CB5">
        <w:rPr>
          <w:sz w:val="22"/>
          <w:szCs w:val="22"/>
        </w:rPr>
        <w:t>’</w:t>
      </w:r>
      <w:r w:rsidR="00D16CB5">
        <w:rPr>
          <w:sz w:val="22"/>
          <w:szCs w:val="22"/>
        </w:rPr>
        <w:t xml:space="preserve"> </w:t>
      </w:r>
      <w:proofErr w:type="spellStart"/>
      <w:r w:rsidR="00AC51F9" w:rsidRPr="00003F8D">
        <w:rPr>
          <w:i/>
          <w:sz w:val="22"/>
          <w:szCs w:val="22"/>
        </w:rPr>
        <w:t>ausgetrocknete</w:t>
      </w:r>
      <w:proofErr w:type="spellEnd"/>
      <w:r w:rsidR="00AC51F9" w:rsidRPr="00003F8D">
        <w:rPr>
          <w:i/>
          <w:sz w:val="22"/>
          <w:szCs w:val="22"/>
        </w:rPr>
        <w:t xml:space="preserve"> </w:t>
      </w:r>
      <w:proofErr w:type="spellStart"/>
      <w:r w:rsidR="00AC51F9" w:rsidRPr="00003F8D">
        <w:rPr>
          <w:i/>
          <w:sz w:val="22"/>
          <w:szCs w:val="22"/>
        </w:rPr>
        <w:t>Fruchtkerne</w:t>
      </w:r>
      <w:proofErr w:type="spellEnd"/>
      <w:r w:rsidR="00D16CB5">
        <w:rPr>
          <w:sz w:val="22"/>
          <w:szCs w:val="22"/>
        </w:rPr>
        <w:t xml:space="preserve"> </w:t>
      </w:r>
      <w:r w:rsidR="00D16CB5" w:rsidRPr="00D16CB5">
        <w:rPr>
          <w:sz w:val="22"/>
          <w:szCs w:val="22"/>
        </w:rPr>
        <w:t>‘</w:t>
      </w:r>
      <w:r w:rsidR="00D16CB5">
        <w:rPr>
          <w:sz w:val="22"/>
          <w:szCs w:val="22"/>
        </w:rPr>
        <w:t>высушенные семена фруктов</w:t>
      </w:r>
      <w:r w:rsidR="00D16CB5" w:rsidRPr="00D16CB5">
        <w:rPr>
          <w:sz w:val="22"/>
          <w:szCs w:val="22"/>
        </w:rPr>
        <w:t>’</w:t>
      </w:r>
      <w:r w:rsidR="001A558A" w:rsidRPr="001A558A">
        <w:rPr>
          <w:sz w:val="22"/>
          <w:szCs w:val="22"/>
        </w:rPr>
        <w:t xml:space="preserve">, </w:t>
      </w:r>
      <w:proofErr w:type="spellStart"/>
      <w:r w:rsidR="001A558A" w:rsidRPr="00003F8D">
        <w:rPr>
          <w:i/>
          <w:sz w:val="22"/>
          <w:szCs w:val="22"/>
          <w:lang w:val="en-US"/>
        </w:rPr>
        <w:t>ausgetrocknete</w:t>
      </w:r>
      <w:proofErr w:type="spellEnd"/>
      <w:r w:rsidR="001A558A" w:rsidRPr="00003F8D">
        <w:rPr>
          <w:i/>
          <w:sz w:val="22"/>
          <w:szCs w:val="22"/>
        </w:rPr>
        <w:t xml:space="preserve"> </w:t>
      </w:r>
      <w:r w:rsidR="001A558A" w:rsidRPr="00003F8D">
        <w:rPr>
          <w:i/>
          <w:sz w:val="22"/>
          <w:szCs w:val="22"/>
          <w:lang w:val="en-US"/>
        </w:rPr>
        <w:t>H</w:t>
      </w:r>
      <w:r w:rsidR="001A558A" w:rsidRPr="00003F8D">
        <w:rPr>
          <w:i/>
          <w:sz w:val="22"/>
          <w:szCs w:val="22"/>
        </w:rPr>
        <w:t>ä</w:t>
      </w:r>
      <w:proofErr w:type="spellStart"/>
      <w:r w:rsidR="001A558A" w:rsidRPr="00003F8D">
        <w:rPr>
          <w:i/>
          <w:sz w:val="22"/>
          <w:szCs w:val="22"/>
          <w:lang w:val="en-US"/>
        </w:rPr>
        <w:t>ute</w:t>
      </w:r>
      <w:proofErr w:type="spellEnd"/>
      <w:r w:rsidR="001A558A" w:rsidRPr="001A558A">
        <w:rPr>
          <w:sz w:val="22"/>
          <w:szCs w:val="22"/>
        </w:rPr>
        <w:t xml:space="preserve"> ‘</w:t>
      </w:r>
      <w:r w:rsidR="001A558A">
        <w:rPr>
          <w:sz w:val="22"/>
          <w:szCs w:val="22"/>
        </w:rPr>
        <w:t>высушенные шкуры</w:t>
      </w:r>
      <w:r w:rsidR="001A558A" w:rsidRPr="001A558A">
        <w:rPr>
          <w:sz w:val="22"/>
          <w:szCs w:val="22"/>
        </w:rPr>
        <w:t>’</w:t>
      </w:r>
      <w:r w:rsidR="001A558A">
        <w:rPr>
          <w:sz w:val="22"/>
          <w:szCs w:val="22"/>
        </w:rPr>
        <w:t xml:space="preserve">. Значение </w:t>
      </w:r>
      <w:r w:rsidR="001A558A" w:rsidRPr="001A558A">
        <w:rPr>
          <w:sz w:val="22"/>
          <w:szCs w:val="22"/>
        </w:rPr>
        <w:t>‘высушенный полностью’ развивает метафорическ</w:t>
      </w:r>
      <w:r w:rsidR="000F36CA">
        <w:rPr>
          <w:sz w:val="22"/>
          <w:szCs w:val="22"/>
        </w:rPr>
        <w:t xml:space="preserve">ий смысл </w:t>
      </w:r>
      <w:r w:rsidR="001A558A" w:rsidRPr="001A558A">
        <w:rPr>
          <w:sz w:val="22"/>
          <w:szCs w:val="22"/>
        </w:rPr>
        <w:t>данной лексемы, а именно ‘</w:t>
      </w:r>
      <w:r w:rsidR="001A558A">
        <w:rPr>
          <w:sz w:val="22"/>
          <w:szCs w:val="22"/>
        </w:rPr>
        <w:t>пустой</w:t>
      </w:r>
      <w:r w:rsidR="001A558A" w:rsidRPr="001A558A">
        <w:rPr>
          <w:sz w:val="22"/>
          <w:szCs w:val="22"/>
        </w:rPr>
        <w:t>’</w:t>
      </w:r>
      <w:r w:rsidR="001A558A">
        <w:rPr>
          <w:sz w:val="22"/>
          <w:szCs w:val="22"/>
        </w:rPr>
        <w:t xml:space="preserve">, например, </w:t>
      </w:r>
      <w:proofErr w:type="spellStart"/>
      <w:r w:rsidR="00FD1A62" w:rsidRPr="00003F8D">
        <w:rPr>
          <w:i/>
          <w:sz w:val="22"/>
          <w:szCs w:val="22"/>
        </w:rPr>
        <w:t>ausgetrockneten</w:t>
      </w:r>
      <w:proofErr w:type="spellEnd"/>
      <w:r w:rsidR="001A558A" w:rsidRPr="00003F8D">
        <w:rPr>
          <w:i/>
          <w:sz w:val="22"/>
          <w:szCs w:val="22"/>
        </w:rPr>
        <w:t xml:space="preserve"> </w:t>
      </w:r>
      <w:proofErr w:type="spellStart"/>
      <w:r w:rsidR="00FD1A62" w:rsidRPr="00003F8D">
        <w:rPr>
          <w:i/>
          <w:sz w:val="22"/>
          <w:szCs w:val="22"/>
        </w:rPr>
        <w:t>Arbeitsmärkte</w:t>
      </w:r>
      <w:proofErr w:type="spellEnd"/>
      <w:r w:rsidR="001A558A">
        <w:rPr>
          <w:sz w:val="22"/>
          <w:szCs w:val="22"/>
        </w:rPr>
        <w:t xml:space="preserve"> </w:t>
      </w:r>
      <w:r w:rsidR="001A558A" w:rsidRPr="001A558A">
        <w:rPr>
          <w:sz w:val="22"/>
          <w:szCs w:val="22"/>
        </w:rPr>
        <w:t>‘</w:t>
      </w:r>
      <w:r w:rsidR="001A558A">
        <w:rPr>
          <w:sz w:val="22"/>
          <w:szCs w:val="22"/>
        </w:rPr>
        <w:t>высушенные=пустые рынки труда</w:t>
      </w:r>
      <w:r w:rsidR="001A558A" w:rsidRPr="001A558A">
        <w:rPr>
          <w:sz w:val="22"/>
          <w:szCs w:val="22"/>
        </w:rPr>
        <w:t>’</w:t>
      </w:r>
      <w:r w:rsidR="000F36CA">
        <w:rPr>
          <w:sz w:val="22"/>
          <w:szCs w:val="22"/>
        </w:rPr>
        <w:t>.</w:t>
      </w:r>
    </w:p>
    <w:p w14:paraId="6ECDA100" w14:textId="26F78BD0" w:rsidR="00851FCC" w:rsidRDefault="00E6482A" w:rsidP="00902B32">
      <w:pPr>
        <w:spacing w:line="360" w:lineRule="auto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Лексема </w:t>
      </w:r>
      <w:proofErr w:type="spellStart"/>
      <w:r w:rsidRPr="00003F8D">
        <w:rPr>
          <w:i/>
          <w:sz w:val="22"/>
          <w:szCs w:val="22"/>
          <w:lang w:val="en-US"/>
        </w:rPr>
        <w:t>vertrocken</w:t>
      </w:r>
      <w:proofErr w:type="spellEnd"/>
      <w:r w:rsidRPr="00E6482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покрывает следующие фреймы: </w:t>
      </w:r>
      <w:r w:rsidRPr="00E6482A">
        <w:rPr>
          <w:sz w:val="22"/>
          <w:szCs w:val="22"/>
        </w:rPr>
        <w:t>‘</w:t>
      </w:r>
      <w:r w:rsidRPr="00453C8D">
        <w:rPr>
          <w:b/>
          <w:sz w:val="22"/>
          <w:szCs w:val="22"/>
        </w:rPr>
        <w:t>омертвевший</w:t>
      </w:r>
      <w:r w:rsidRPr="00E6482A">
        <w:rPr>
          <w:sz w:val="22"/>
          <w:szCs w:val="22"/>
        </w:rPr>
        <w:t xml:space="preserve">’ </w:t>
      </w:r>
      <w:proofErr w:type="spellStart"/>
      <w:r w:rsidRPr="00003F8D">
        <w:rPr>
          <w:i/>
          <w:sz w:val="22"/>
          <w:szCs w:val="22"/>
        </w:rPr>
        <w:t>v</w:t>
      </w:r>
      <w:r w:rsidR="0090174F" w:rsidRPr="00003F8D">
        <w:rPr>
          <w:i/>
          <w:sz w:val="22"/>
          <w:szCs w:val="22"/>
        </w:rPr>
        <w:t>ertrockneten</w:t>
      </w:r>
      <w:proofErr w:type="spellEnd"/>
      <w:r w:rsidRPr="00003F8D">
        <w:rPr>
          <w:i/>
          <w:sz w:val="22"/>
          <w:szCs w:val="22"/>
        </w:rPr>
        <w:t xml:space="preserve"> </w:t>
      </w:r>
      <w:proofErr w:type="spellStart"/>
      <w:r w:rsidR="0090174F" w:rsidRPr="00003F8D">
        <w:rPr>
          <w:i/>
          <w:sz w:val="22"/>
          <w:szCs w:val="22"/>
        </w:rPr>
        <w:t>Hibiskus</w:t>
      </w:r>
      <w:proofErr w:type="spellEnd"/>
      <w:r w:rsidRPr="00003F8D">
        <w:rPr>
          <w:i/>
          <w:sz w:val="22"/>
          <w:szCs w:val="22"/>
        </w:rPr>
        <w:t xml:space="preserve"> </w:t>
      </w:r>
      <w:r w:rsidRPr="00E6482A">
        <w:rPr>
          <w:sz w:val="22"/>
          <w:szCs w:val="22"/>
        </w:rPr>
        <w:t>‘</w:t>
      </w:r>
      <w:r>
        <w:rPr>
          <w:sz w:val="22"/>
          <w:szCs w:val="22"/>
        </w:rPr>
        <w:t>ссохшийся гибискус</w:t>
      </w:r>
      <w:r w:rsidRPr="00E6482A">
        <w:rPr>
          <w:sz w:val="22"/>
          <w:szCs w:val="22"/>
        </w:rPr>
        <w:t>’</w:t>
      </w:r>
      <w:r>
        <w:rPr>
          <w:sz w:val="22"/>
          <w:szCs w:val="22"/>
        </w:rPr>
        <w:t xml:space="preserve">, </w:t>
      </w:r>
      <w:proofErr w:type="spellStart"/>
      <w:r w:rsidR="00851FCC" w:rsidRPr="00003F8D">
        <w:rPr>
          <w:i/>
          <w:sz w:val="22"/>
          <w:szCs w:val="22"/>
        </w:rPr>
        <w:t>vertrocknete</w:t>
      </w:r>
      <w:proofErr w:type="spellEnd"/>
      <w:r w:rsidR="00851FCC" w:rsidRPr="00003F8D">
        <w:rPr>
          <w:i/>
          <w:sz w:val="22"/>
          <w:szCs w:val="22"/>
        </w:rPr>
        <w:t xml:space="preserve"> </w:t>
      </w:r>
      <w:proofErr w:type="spellStart"/>
      <w:r w:rsidR="00851FCC" w:rsidRPr="00003F8D">
        <w:rPr>
          <w:i/>
          <w:sz w:val="22"/>
          <w:szCs w:val="22"/>
        </w:rPr>
        <w:t>Zweige</w:t>
      </w:r>
      <w:proofErr w:type="spellEnd"/>
      <w:r>
        <w:rPr>
          <w:sz w:val="22"/>
          <w:szCs w:val="22"/>
        </w:rPr>
        <w:t xml:space="preserve"> </w:t>
      </w:r>
      <w:r w:rsidRPr="00E6482A">
        <w:rPr>
          <w:sz w:val="22"/>
          <w:szCs w:val="22"/>
        </w:rPr>
        <w:t>‘</w:t>
      </w:r>
      <w:r>
        <w:rPr>
          <w:sz w:val="22"/>
          <w:szCs w:val="22"/>
        </w:rPr>
        <w:t>ссохшаяся ветвь</w:t>
      </w:r>
      <w:r w:rsidRPr="00E6482A">
        <w:rPr>
          <w:sz w:val="22"/>
          <w:szCs w:val="22"/>
        </w:rPr>
        <w:t>’</w:t>
      </w:r>
      <w:r>
        <w:rPr>
          <w:sz w:val="22"/>
          <w:szCs w:val="22"/>
        </w:rPr>
        <w:t xml:space="preserve">, </w:t>
      </w:r>
      <w:proofErr w:type="spellStart"/>
      <w:r w:rsidR="00C7243F" w:rsidRPr="00003F8D">
        <w:rPr>
          <w:i/>
          <w:sz w:val="22"/>
          <w:szCs w:val="22"/>
        </w:rPr>
        <w:t>gelbe</w:t>
      </w:r>
      <w:proofErr w:type="spellEnd"/>
      <w:r w:rsidR="00C7243F" w:rsidRPr="00003F8D">
        <w:rPr>
          <w:i/>
          <w:sz w:val="22"/>
          <w:szCs w:val="22"/>
        </w:rPr>
        <w:t xml:space="preserve"> </w:t>
      </w:r>
      <w:proofErr w:type="spellStart"/>
      <w:r w:rsidR="00C7243F" w:rsidRPr="00003F8D">
        <w:rPr>
          <w:i/>
          <w:sz w:val="22"/>
          <w:szCs w:val="22"/>
        </w:rPr>
        <w:t>und</w:t>
      </w:r>
      <w:proofErr w:type="spellEnd"/>
      <w:r w:rsidR="00C7243F" w:rsidRPr="00003F8D">
        <w:rPr>
          <w:i/>
          <w:sz w:val="22"/>
          <w:szCs w:val="22"/>
        </w:rPr>
        <w:t xml:space="preserve"> </w:t>
      </w:r>
      <w:proofErr w:type="spellStart"/>
      <w:r w:rsidR="00C7243F" w:rsidRPr="00003F8D">
        <w:rPr>
          <w:i/>
          <w:sz w:val="22"/>
          <w:szCs w:val="22"/>
        </w:rPr>
        <w:t>vertrocknete</w:t>
      </w:r>
      <w:proofErr w:type="spellEnd"/>
      <w:r w:rsidR="00C7243F" w:rsidRPr="00003F8D">
        <w:rPr>
          <w:i/>
          <w:sz w:val="22"/>
          <w:szCs w:val="22"/>
        </w:rPr>
        <w:t xml:space="preserve"> </w:t>
      </w:r>
      <w:proofErr w:type="spellStart"/>
      <w:r w:rsidR="00C7243F" w:rsidRPr="00003F8D">
        <w:rPr>
          <w:i/>
          <w:sz w:val="22"/>
          <w:szCs w:val="22"/>
        </w:rPr>
        <w:t>Blätter</w:t>
      </w:r>
      <w:proofErr w:type="spellEnd"/>
      <w:r>
        <w:rPr>
          <w:sz w:val="22"/>
          <w:szCs w:val="22"/>
        </w:rPr>
        <w:t xml:space="preserve"> </w:t>
      </w:r>
      <w:r w:rsidRPr="00E6482A">
        <w:rPr>
          <w:sz w:val="22"/>
          <w:szCs w:val="22"/>
        </w:rPr>
        <w:t>‘</w:t>
      </w:r>
      <w:r>
        <w:rPr>
          <w:sz w:val="22"/>
          <w:szCs w:val="22"/>
        </w:rPr>
        <w:t>жёлтые и сухие листья</w:t>
      </w:r>
      <w:r w:rsidRPr="00E6482A">
        <w:rPr>
          <w:sz w:val="22"/>
          <w:szCs w:val="22"/>
        </w:rPr>
        <w:t>’, ‘</w:t>
      </w:r>
      <w:r w:rsidRPr="00453C8D">
        <w:rPr>
          <w:b/>
          <w:sz w:val="22"/>
          <w:szCs w:val="22"/>
        </w:rPr>
        <w:t>чёрствый</w:t>
      </w:r>
      <w:r w:rsidRPr="00E6482A">
        <w:rPr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proofErr w:type="spellStart"/>
      <w:r w:rsidR="00194F95" w:rsidRPr="00003F8D">
        <w:rPr>
          <w:i/>
          <w:sz w:val="22"/>
          <w:szCs w:val="22"/>
        </w:rPr>
        <w:t>vertrockneten</w:t>
      </w:r>
      <w:proofErr w:type="spellEnd"/>
      <w:r w:rsidR="00194F95" w:rsidRPr="00003F8D">
        <w:rPr>
          <w:i/>
          <w:sz w:val="22"/>
          <w:szCs w:val="22"/>
        </w:rPr>
        <w:t xml:space="preserve"> </w:t>
      </w:r>
      <w:proofErr w:type="spellStart"/>
      <w:r w:rsidR="00194F95" w:rsidRPr="00003F8D">
        <w:rPr>
          <w:i/>
          <w:sz w:val="22"/>
          <w:szCs w:val="22"/>
        </w:rPr>
        <w:t>Brotkanten</w:t>
      </w:r>
      <w:proofErr w:type="spellEnd"/>
      <w:r>
        <w:rPr>
          <w:sz w:val="22"/>
          <w:szCs w:val="22"/>
        </w:rPr>
        <w:t xml:space="preserve"> </w:t>
      </w:r>
      <w:r w:rsidRPr="00E6482A">
        <w:rPr>
          <w:sz w:val="22"/>
          <w:szCs w:val="22"/>
        </w:rPr>
        <w:t>‘</w:t>
      </w:r>
      <w:r>
        <w:rPr>
          <w:sz w:val="22"/>
          <w:szCs w:val="22"/>
        </w:rPr>
        <w:t>сухая корка хлеба</w:t>
      </w:r>
      <w:r w:rsidRPr="00E6482A">
        <w:rPr>
          <w:sz w:val="22"/>
          <w:szCs w:val="22"/>
        </w:rPr>
        <w:t xml:space="preserve">’, </w:t>
      </w:r>
      <w:proofErr w:type="spellStart"/>
      <w:r w:rsidRPr="00003F8D">
        <w:rPr>
          <w:i/>
          <w:sz w:val="22"/>
          <w:szCs w:val="22"/>
        </w:rPr>
        <w:t>vertrocknetes</w:t>
      </w:r>
      <w:proofErr w:type="spellEnd"/>
      <w:r w:rsidRPr="00003F8D">
        <w:rPr>
          <w:i/>
          <w:sz w:val="22"/>
          <w:szCs w:val="22"/>
        </w:rPr>
        <w:t xml:space="preserve"> </w:t>
      </w:r>
      <w:proofErr w:type="spellStart"/>
      <w:r w:rsidRPr="00003F8D">
        <w:rPr>
          <w:i/>
          <w:sz w:val="22"/>
          <w:szCs w:val="22"/>
        </w:rPr>
        <w:t>Stück</w:t>
      </w:r>
      <w:proofErr w:type="spellEnd"/>
      <w:r w:rsidRPr="00003F8D">
        <w:rPr>
          <w:i/>
          <w:sz w:val="22"/>
          <w:szCs w:val="22"/>
        </w:rPr>
        <w:t xml:space="preserve"> </w:t>
      </w:r>
      <w:proofErr w:type="spellStart"/>
      <w:r w:rsidRPr="00003F8D">
        <w:rPr>
          <w:i/>
          <w:sz w:val="22"/>
          <w:szCs w:val="22"/>
        </w:rPr>
        <w:t>Brot</w:t>
      </w:r>
      <w:proofErr w:type="spellEnd"/>
      <w:r w:rsidRPr="00E6482A">
        <w:rPr>
          <w:sz w:val="22"/>
          <w:szCs w:val="22"/>
        </w:rPr>
        <w:t xml:space="preserve"> ‘</w:t>
      </w:r>
      <w:r>
        <w:rPr>
          <w:sz w:val="22"/>
          <w:szCs w:val="22"/>
        </w:rPr>
        <w:t>сухой кусок хлеба</w:t>
      </w:r>
      <w:r w:rsidRPr="00E6482A">
        <w:rPr>
          <w:sz w:val="22"/>
          <w:szCs w:val="22"/>
        </w:rPr>
        <w:t>’</w:t>
      </w:r>
      <w:r w:rsidRPr="00453C8D">
        <w:rPr>
          <w:sz w:val="22"/>
          <w:szCs w:val="22"/>
        </w:rPr>
        <w:t>;</w:t>
      </w:r>
      <w:r w:rsidRPr="00E6482A">
        <w:rPr>
          <w:sz w:val="22"/>
          <w:szCs w:val="22"/>
        </w:rPr>
        <w:t xml:space="preserve"> </w:t>
      </w:r>
      <w:r w:rsidR="00887B08" w:rsidRPr="00887B08">
        <w:rPr>
          <w:sz w:val="22"/>
          <w:szCs w:val="22"/>
        </w:rPr>
        <w:t>‘</w:t>
      </w:r>
      <w:r w:rsidR="00887B08" w:rsidRPr="007C1CC6">
        <w:rPr>
          <w:b/>
          <w:sz w:val="22"/>
          <w:szCs w:val="22"/>
        </w:rPr>
        <w:t>заготовленный впрок</w:t>
      </w:r>
      <w:r w:rsidR="00887B08" w:rsidRPr="00887B08">
        <w:rPr>
          <w:sz w:val="22"/>
          <w:szCs w:val="22"/>
        </w:rPr>
        <w:t>’</w:t>
      </w:r>
      <w:r w:rsidR="00887B08">
        <w:rPr>
          <w:sz w:val="22"/>
          <w:szCs w:val="22"/>
        </w:rPr>
        <w:t xml:space="preserve"> </w:t>
      </w:r>
      <w:proofErr w:type="spellStart"/>
      <w:r w:rsidR="00887B08" w:rsidRPr="00003F8D">
        <w:rPr>
          <w:i/>
          <w:sz w:val="22"/>
          <w:szCs w:val="22"/>
        </w:rPr>
        <w:t>vertrocknete</w:t>
      </w:r>
      <w:proofErr w:type="spellEnd"/>
      <w:r w:rsidR="00887B08" w:rsidRPr="00003F8D">
        <w:rPr>
          <w:i/>
          <w:sz w:val="22"/>
          <w:szCs w:val="22"/>
        </w:rPr>
        <w:t xml:space="preserve"> </w:t>
      </w:r>
      <w:proofErr w:type="spellStart"/>
      <w:r w:rsidR="00887B08" w:rsidRPr="00003F8D">
        <w:rPr>
          <w:i/>
          <w:sz w:val="22"/>
          <w:szCs w:val="22"/>
        </w:rPr>
        <w:t>Beeren</w:t>
      </w:r>
      <w:proofErr w:type="spellEnd"/>
      <w:r w:rsidR="00887B08" w:rsidRPr="00003F8D">
        <w:rPr>
          <w:i/>
          <w:sz w:val="22"/>
          <w:szCs w:val="22"/>
        </w:rPr>
        <w:t xml:space="preserve">, </w:t>
      </w:r>
      <w:proofErr w:type="spellStart"/>
      <w:r w:rsidR="00887B08" w:rsidRPr="00003F8D">
        <w:rPr>
          <w:i/>
          <w:sz w:val="22"/>
          <w:szCs w:val="22"/>
        </w:rPr>
        <w:t>Früchte</w:t>
      </w:r>
      <w:proofErr w:type="spellEnd"/>
      <w:r w:rsidR="00887B08" w:rsidRPr="00003F8D">
        <w:rPr>
          <w:i/>
          <w:sz w:val="22"/>
          <w:szCs w:val="22"/>
        </w:rPr>
        <w:t xml:space="preserve"> </w:t>
      </w:r>
      <w:proofErr w:type="spellStart"/>
      <w:r w:rsidR="00887B08" w:rsidRPr="00003F8D">
        <w:rPr>
          <w:i/>
          <w:sz w:val="22"/>
          <w:szCs w:val="22"/>
        </w:rPr>
        <w:t>und</w:t>
      </w:r>
      <w:proofErr w:type="spellEnd"/>
      <w:r w:rsidR="00887B08" w:rsidRPr="00003F8D">
        <w:rPr>
          <w:i/>
          <w:sz w:val="22"/>
          <w:szCs w:val="22"/>
        </w:rPr>
        <w:t xml:space="preserve"> </w:t>
      </w:r>
      <w:proofErr w:type="spellStart"/>
      <w:r w:rsidR="00887B08" w:rsidRPr="00003F8D">
        <w:rPr>
          <w:i/>
          <w:sz w:val="22"/>
          <w:szCs w:val="22"/>
        </w:rPr>
        <w:t>Samen</w:t>
      </w:r>
      <w:proofErr w:type="spellEnd"/>
      <w:r w:rsidR="00887B08" w:rsidRPr="00887B08">
        <w:rPr>
          <w:sz w:val="22"/>
          <w:szCs w:val="22"/>
        </w:rPr>
        <w:t xml:space="preserve"> ‘</w:t>
      </w:r>
      <w:r w:rsidR="00887B08">
        <w:rPr>
          <w:sz w:val="22"/>
          <w:szCs w:val="22"/>
        </w:rPr>
        <w:t>высушенные ягоды, фрукты, семена</w:t>
      </w:r>
      <w:r w:rsidR="00887B08" w:rsidRPr="00887B08">
        <w:rPr>
          <w:sz w:val="22"/>
          <w:szCs w:val="22"/>
        </w:rPr>
        <w:t>’</w:t>
      </w:r>
      <w:r w:rsidR="00887B08">
        <w:rPr>
          <w:sz w:val="22"/>
          <w:szCs w:val="22"/>
        </w:rPr>
        <w:t xml:space="preserve">; </w:t>
      </w:r>
      <w:r w:rsidRPr="00E6482A">
        <w:rPr>
          <w:sz w:val="22"/>
          <w:szCs w:val="22"/>
        </w:rPr>
        <w:t>‘</w:t>
      </w:r>
      <w:r w:rsidRPr="00453C8D">
        <w:rPr>
          <w:b/>
          <w:sz w:val="22"/>
          <w:szCs w:val="22"/>
        </w:rPr>
        <w:t>другие части тела</w:t>
      </w:r>
      <w:r w:rsidRPr="00E6482A">
        <w:rPr>
          <w:sz w:val="22"/>
          <w:szCs w:val="22"/>
        </w:rPr>
        <w:t>’</w:t>
      </w:r>
      <w:r>
        <w:rPr>
          <w:sz w:val="22"/>
          <w:szCs w:val="22"/>
        </w:rPr>
        <w:t xml:space="preserve"> </w:t>
      </w:r>
      <w:proofErr w:type="spellStart"/>
      <w:r w:rsidRPr="00003F8D">
        <w:rPr>
          <w:i/>
          <w:sz w:val="22"/>
          <w:szCs w:val="22"/>
        </w:rPr>
        <w:t>vertrockneten</w:t>
      </w:r>
      <w:proofErr w:type="spellEnd"/>
      <w:r w:rsidRPr="00003F8D">
        <w:rPr>
          <w:i/>
          <w:sz w:val="22"/>
          <w:szCs w:val="22"/>
        </w:rPr>
        <w:t xml:space="preserve"> </w:t>
      </w:r>
      <w:proofErr w:type="spellStart"/>
      <w:r w:rsidRPr="00003F8D">
        <w:rPr>
          <w:i/>
          <w:sz w:val="22"/>
          <w:szCs w:val="22"/>
        </w:rPr>
        <w:t>Lippen</w:t>
      </w:r>
      <w:proofErr w:type="spellEnd"/>
      <w:r>
        <w:rPr>
          <w:sz w:val="22"/>
          <w:szCs w:val="22"/>
        </w:rPr>
        <w:t xml:space="preserve"> </w:t>
      </w:r>
      <w:r w:rsidRPr="00E6482A">
        <w:rPr>
          <w:sz w:val="22"/>
          <w:szCs w:val="22"/>
        </w:rPr>
        <w:t>‘</w:t>
      </w:r>
      <w:r>
        <w:rPr>
          <w:sz w:val="22"/>
          <w:szCs w:val="22"/>
        </w:rPr>
        <w:t>пересохшие губы</w:t>
      </w:r>
      <w:r w:rsidRPr="00E6482A">
        <w:rPr>
          <w:sz w:val="22"/>
          <w:szCs w:val="22"/>
        </w:rPr>
        <w:t>’</w:t>
      </w:r>
      <w:r w:rsidR="007C1CC6">
        <w:rPr>
          <w:sz w:val="22"/>
          <w:szCs w:val="22"/>
        </w:rPr>
        <w:t>. Данное слово встречается в контекстах, когда опис</w:t>
      </w:r>
      <w:r w:rsidR="00902B32">
        <w:rPr>
          <w:sz w:val="22"/>
          <w:szCs w:val="22"/>
        </w:rPr>
        <w:t xml:space="preserve">ывается худой человек, например, </w:t>
      </w:r>
      <w:proofErr w:type="spellStart"/>
      <w:r w:rsidR="00902B32" w:rsidRPr="00003F8D">
        <w:rPr>
          <w:i/>
          <w:sz w:val="22"/>
          <w:szCs w:val="22"/>
        </w:rPr>
        <w:t>vertrockneten</w:t>
      </w:r>
      <w:proofErr w:type="spellEnd"/>
      <w:r w:rsidR="00902B32" w:rsidRPr="00003F8D">
        <w:rPr>
          <w:i/>
          <w:sz w:val="22"/>
          <w:szCs w:val="22"/>
        </w:rPr>
        <w:t xml:space="preserve"> </w:t>
      </w:r>
      <w:proofErr w:type="spellStart"/>
      <w:r w:rsidR="00902B32" w:rsidRPr="00003F8D">
        <w:rPr>
          <w:i/>
          <w:sz w:val="22"/>
          <w:szCs w:val="22"/>
        </w:rPr>
        <w:t>alten</w:t>
      </w:r>
      <w:proofErr w:type="spellEnd"/>
      <w:r w:rsidR="00902B32" w:rsidRPr="00003F8D">
        <w:rPr>
          <w:i/>
          <w:sz w:val="22"/>
          <w:szCs w:val="22"/>
        </w:rPr>
        <w:t xml:space="preserve"> </w:t>
      </w:r>
      <w:proofErr w:type="spellStart"/>
      <w:r w:rsidR="00902B32" w:rsidRPr="00003F8D">
        <w:rPr>
          <w:i/>
          <w:sz w:val="22"/>
          <w:szCs w:val="22"/>
        </w:rPr>
        <w:t>Herren</w:t>
      </w:r>
      <w:proofErr w:type="spellEnd"/>
      <w:r w:rsidR="00902B32" w:rsidRPr="00902B32">
        <w:rPr>
          <w:sz w:val="22"/>
          <w:szCs w:val="22"/>
        </w:rPr>
        <w:t xml:space="preserve"> ‘</w:t>
      </w:r>
      <w:r w:rsidR="00902B32">
        <w:rPr>
          <w:sz w:val="22"/>
          <w:szCs w:val="22"/>
        </w:rPr>
        <w:t>сухие старики</w:t>
      </w:r>
      <w:r w:rsidR="00902B32" w:rsidRPr="00902B32">
        <w:rPr>
          <w:sz w:val="22"/>
          <w:szCs w:val="22"/>
        </w:rPr>
        <w:t>’</w:t>
      </w:r>
      <w:r w:rsidR="00902B32">
        <w:rPr>
          <w:sz w:val="22"/>
          <w:szCs w:val="22"/>
        </w:rPr>
        <w:t>.</w:t>
      </w:r>
    </w:p>
    <w:p w14:paraId="4BA6FFCD" w14:textId="57A08B4F" w:rsidR="00E600EE" w:rsidRPr="00E600EE" w:rsidRDefault="00E600EE" w:rsidP="00E600EE">
      <w:pPr>
        <w:spacing w:line="360" w:lineRule="auto"/>
        <w:ind w:firstLine="567"/>
        <w:rPr>
          <w:sz w:val="22"/>
          <w:szCs w:val="22"/>
        </w:rPr>
      </w:pPr>
      <w:r w:rsidRPr="00E600EE">
        <w:rPr>
          <w:sz w:val="22"/>
          <w:szCs w:val="22"/>
        </w:rPr>
        <w:t>Представим описанные употребления на семантической карте</w:t>
      </w:r>
      <w:r>
        <w:rPr>
          <w:sz w:val="22"/>
          <w:szCs w:val="22"/>
        </w:rPr>
        <w:t xml:space="preserve"> (Схема 5)</w:t>
      </w:r>
      <w:r w:rsidRPr="00E600EE">
        <w:rPr>
          <w:sz w:val="22"/>
          <w:szCs w:val="22"/>
        </w:rPr>
        <w:t>:</w:t>
      </w:r>
    </w:p>
    <w:p w14:paraId="5E5DB2F3" w14:textId="00965BED" w:rsidR="00E600EE" w:rsidRPr="00902B32" w:rsidRDefault="00003F8D" w:rsidP="00902B32">
      <w:pPr>
        <w:spacing w:line="360" w:lineRule="auto"/>
        <w:ind w:firstLine="567"/>
        <w:rPr>
          <w:sz w:val="22"/>
          <w:szCs w:val="22"/>
        </w:rPr>
      </w:pPr>
      <w:r w:rsidRPr="00003F8D">
        <w:rPr>
          <w:sz w:val="22"/>
          <w:szCs w:val="22"/>
          <w:highlight w:val="yellow"/>
        </w:rPr>
        <w:t>СХЕМА</w:t>
      </w:r>
      <w:bookmarkStart w:id="17" w:name="_GoBack"/>
      <w:bookmarkEnd w:id="17"/>
    </w:p>
    <w:p w14:paraId="288ED428" w14:textId="466CD84C" w:rsidR="00E600EE" w:rsidRPr="00E600EE" w:rsidRDefault="00E600EE" w:rsidP="00E600EE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bookmarkStart w:id="18" w:name="_Toc482628283"/>
      <w:bookmarkStart w:id="19" w:name="_Toc482628285"/>
      <w:r w:rsidRPr="0040053F">
        <w:rPr>
          <w:rFonts w:cs="Times New Roman"/>
          <w:i/>
        </w:rPr>
        <w:lastRenderedPageBreak/>
        <w:t>Татарский</w:t>
      </w:r>
      <w:bookmarkEnd w:id="19"/>
      <w:r>
        <w:rPr>
          <w:rFonts w:cs="Times New Roman"/>
          <w:i/>
        </w:rPr>
        <w:t xml:space="preserve"> язык</w:t>
      </w:r>
    </w:p>
    <w:p w14:paraId="2E68D6DE" w14:textId="37787A42" w:rsidR="005C5DA9" w:rsidRPr="00EB08FA" w:rsidRDefault="005C5DA9" w:rsidP="005C5DA9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r w:rsidRPr="0040053F">
        <w:rPr>
          <w:rFonts w:cs="Times New Roman"/>
          <w:i/>
        </w:rPr>
        <w:t>Испанский</w:t>
      </w:r>
      <w:bookmarkEnd w:id="18"/>
      <w:r w:rsidR="00201563">
        <w:rPr>
          <w:rFonts w:cs="Times New Roman"/>
          <w:i/>
        </w:rPr>
        <w:t xml:space="preserve"> язык</w:t>
      </w:r>
    </w:p>
    <w:p w14:paraId="172CD80B" w14:textId="23F6F55E" w:rsidR="005C5DA9" w:rsidRDefault="005C5DA9" w:rsidP="005C5DA9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bookmarkStart w:id="20" w:name="_Toc482628287"/>
      <w:r w:rsidRPr="0040053F">
        <w:rPr>
          <w:rFonts w:cs="Times New Roman"/>
          <w:i/>
        </w:rPr>
        <w:t>Болгарский</w:t>
      </w:r>
      <w:bookmarkEnd w:id="20"/>
      <w:r w:rsidR="00201563">
        <w:rPr>
          <w:rFonts w:cs="Times New Roman"/>
          <w:i/>
        </w:rPr>
        <w:t xml:space="preserve"> язык</w:t>
      </w:r>
    </w:p>
    <w:p w14:paraId="0F8D332E" w14:textId="6CAAE0EB" w:rsidR="0040053F" w:rsidRPr="000E0108" w:rsidRDefault="003E2700" w:rsidP="0040053F">
      <w:pPr>
        <w:pStyle w:val="2"/>
        <w:numPr>
          <w:ilvl w:val="0"/>
          <w:numId w:val="7"/>
        </w:numPr>
        <w:spacing w:before="120"/>
        <w:ind w:left="0" w:firstLine="567"/>
        <w:rPr>
          <w:rFonts w:cs="Times New Roman"/>
          <w:i/>
        </w:rPr>
      </w:pPr>
      <w:proofErr w:type="spellStart"/>
      <w:r w:rsidRPr="003E2700">
        <w:rPr>
          <w:rFonts w:cs="Times New Roman"/>
          <w:i/>
        </w:rPr>
        <w:t>Шугнанский</w:t>
      </w:r>
      <w:proofErr w:type="spellEnd"/>
      <w:r w:rsidRPr="003E2700">
        <w:rPr>
          <w:rFonts w:cs="Times New Roman"/>
          <w:i/>
        </w:rPr>
        <w:t xml:space="preserve"> язык</w:t>
      </w:r>
    </w:p>
    <w:p w14:paraId="7C3DA249" w14:textId="77777777" w:rsidR="00C14817" w:rsidRPr="0040053F" w:rsidRDefault="00C14817" w:rsidP="00DF7274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21" w:name="_Toc482628291"/>
      <w:r w:rsidRPr="0040053F">
        <w:rPr>
          <w:rFonts w:cs="Times New Roman"/>
          <w:b/>
        </w:rPr>
        <w:t>Заключение</w:t>
      </w:r>
      <w:bookmarkEnd w:id="21"/>
    </w:p>
    <w:p w14:paraId="6387D715" w14:textId="77777777" w:rsidR="00C14817" w:rsidRPr="0040053F" w:rsidRDefault="00C14817" w:rsidP="00DF7274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22" w:name="_Toc482628292"/>
      <w:r w:rsidRPr="0040053F">
        <w:rPr>
          <w:rFonts w:cs="Times New Roman"/>
          <w:b/>
        </w:rPr>
        <w:t>Список использованной литературы</w:t>
      </w:r>
      <w:bookmarkEnd w:id="22"/>
    </w:p>
    <w:p w14:paraId="6D53378A" w14:textId="77777777" w:rsidR="00C14817" w:rsidRPr="0040053F" w:rsidRDefault="00C14817" w:rsidP="00DF7274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23" w:name="_Toc482628293"/>
      <w:r w:rsidRPr="0040053F">
        <w:rPr>
          <w:rFonts w:cs="Times New Roman"/>
          <w:b/>
        </w:rPr>
        <w:t>Электронные ресурсы</w:t>
      </w:r>
      <w:bookmarkEnd w:id="23"/>
    </w:p>
    <w:p w14:paraId="2C868D17" w14:textId="77777777" w:rsidR="00C14817" w:rsidRPr="0040053F" w:rsidRDefault="00C14817" w:rsidP="00DF7274">
      <w:pPr>
        <w:pStyle w:val="1"/>
        <w:numPr>
          <w:ilvl w:val="0"/>
          <w:numId w:val="9"/>
        </w:numPr>
        <w:spacing w:before="360" w:after="120" w:line="360" w:lineRule="auto"/>
        <w:ind w:left="0" w:firstLine="567"/>
        <w:rPr>
          <w:rFonts w:cs="Times New Roman"/>
          <w:b/>
        </w:rPr>
      </w:pPr>
      <w:bookmarkStart w:id="24" w:name="_Toc482628294"/>
      <w:r w:rsidRPr="0040053F">
        <w:rPr>
          <w:rFonts w:cs="Times New Roman"/>
          <w:b/>
        </w:rPr>
        <w:t>Приложения</w:t>
      </w:r>
      <w:bookmarkEnd w:id="24"/>
    </w:p>
    <w:p w14:paraId="40DF6AD2" w14:textId="77777777" w:rsidR="00BC4863" w:rsidRPr="0040053F" w:rsidRDefault="00BC4863" w:rsidP="00BC4863"/>
    <w:sectPr w:rsidR="00BC4863" w:rsidRPr="0040053F" w:rsidSect="006C1E82">
      <w:pgSz w:w="11900" w:h="16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Пантелеева Ирина Максимовна" w:date="2017-05-14T20:04:00Z" w:initials="ПИМ">
    <w:p w14:paraId="6DF6B754" w14:textId="371D8D0D" w:rsidR="0001274E" w:rsidRDefault="0001274E">
      <w:pPr>
        <w:pStyle w:val="ad"/>
      </w:pPr>
      <w:r>
        <w:rPr>
          <w:rStyle w:val="ac"/>
        </w:rPr>
        <w:annotationRef/>
      </w:r>
      <w:r>
        <w:t>ПРИМЕРЫ ИЗ РАЗНЫХ ЯЗЫКОВ</w:t>
      </w:r>
    </w:p>
  </w:comment>
  <w:comment w:id="16" w:author="Пантелеева Ирина Максимовна" w:date="2017-05-18T17:03:00Z" w:initials="ПИМ">
    <w:p w14:paraId="57A93ACB" w14:textId="54640EBA" w:rsidR="0065624E" w:rsidRPr="0065624E" w:rsidRDefault="0065624E">
      <w:pPr>
        <w:pStyle w:val="ad"/>
      </w:pPr>
      <w:r>
        <w:rPr>
          <w:rStyle w:val="ac"/>
        </w:rPr>
        <w:annotationRef/>
      </w:r>
      <w:r>
        <w:t xml:space="preserve">Странно, я думала, что с водоёмами можно еще, но нашла только с лексемой </w:t>
      </w:r>
      <w:r w:rsidRPr="0065624E">
        <w:rPr>
          <w:i/>
        </w:rPr>
        <w:t>пруд</w:t>
      </w:r>
      <w:r>
        <w:t>. Проверить!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F6B754" w15:done="0"/>
  <w15:commentEx w15:paraId="57A93AC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F3DEB" w14:textId="77777777" w:rsidR="00BC1046" w:rsidRDefault="00BC1046" w:rsidP="00DF7274">
      <w:r>
        <w:separator/>
      </w:r>
    </w:p>
  </w:endnote>
  <w:endnote w:type="continuationSeparator" w:id="0">
    <w:p w14:paraId="168BA760" w14:textId="77777777" w:rsidR="00BC1046" w:rsidRDefault="00BC1046" w:rsidP="00DF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1C161" w14:textId="77777777" w:rsidR="00BC1046" w:rsidRDefault="00BC1046" w:rsidP="00DF7274">
      <w:r>
        <w:separator/>
      </w:r>
    </w:p>
  </w:footnote>
  <w:footnote w:type="continuationSeparator" w:id="0">
    <w:p w14:paraId="4C980473" w14:textId="77777777" w:rsidR="00BC1046" w:rsidRDefault="00BC1046" w:rsidP="00DF7274">
      <w:r>
        <w:continuationSeparator/>
      </w:r>
    </w:p>
  </w:footnote>
  <w:footnote w:id="1">
    <w:p w14:paraId="580D4781" w14:textId="77777777" w:rsidR="0001274E" w:rsidRPr="00797A50" w:rsidRDefault="0001274E" w:rsidP="00797A50">
      <w:pPr>
        <w:pStyle w:val="a9"/>
        <w:rPr>
          <w:sz w:val="20"/>
          <w:szCs w:val="20"/>
        </w:rPr>
      </w:pPr>
      <w:r w:rsidRPr="00797A50">
        <w:rPr>
          <w:rStyle w:val="ab"/>
          <w:sz w:val="20"/>
          <w:szCs w:val="20"/>
        </w:rPr>
        <w:footnoteRef/>
      </w:r>
      <w:r w:rsidRPr="00797A50">
        <w:rPr>
          <w:sz w:val="20"/>
          <w:szCs w:val="20"/>
        </w:rPr>
        <w:t xml:space="preserve"> В данной работе сравнение проводилось на основе </w:t>
      </w:r>
      <w:r w:rsidRPr="00797A50">
        <w:rPr>
          <w:sz w:val="20"/>
          <w:szCs w:val="20"/>
          <w:lang w:val="en-US"/>
        </w:rPr>
        <w:t>X</w:t>
      </w:r>
      <w:r w:rsidRPr="00797A50">
        <w:rPr>
          <w:sz w:val="20"/>
          <w:szCs w:val="20"/>
        </w:rPr>
        <w:t xml:space="preserve"> языков</w:t>
      </w:r>
    </w:p>
  </w:footnote>
  <w:footnote w:id="2">
    <w:p w14:paraId="262C116B" w14:textId="73448A35" w:rsidR="0001274E" w:rsidRPr="009C198E" w:rsidRDefault="0001274E" w:rsidP="009C198E">
      <w:pPr>
        <w:pStyle w:val="a9"/>
        <w:rPr>
          <w:sz w:val="20"/>
          <w:szCs w:val="20"/>
        </w:rPr>
      </w:pPr>
      <w:r w:rsidRPr="009C198E">
        <w:rPr>
          <w:vertAlign w:val="superscript"/>
        </w:rPr>
        <w:footnoteRef/>
      </w:r>
      <w:r w:rsidRPr="009C198E"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В том числе примеры</w:t>
      </w:r>
      <w:r w:rsidRPr="00BE1809">
        <w:rPr>
          <w:sz w:val="20"/>
          <w:szCs w:val="20"/>
        </w:rPr>
        <w:t xml:space="preserve"> из сети Интернет</w:t>
      </w:r>
      <w:r w:rsidRPr="00BE1809">
        <w:rPr>
          <w:sz w:val="20"/>
          <w:szCs w:val="20"/>
        </w:rPr>
        <w:annotationRef/>
      </w:r>
      <w:r w:rsidRPr="00BE1809">
        <w:rPr>
          <w:sz w:val="20"/>
          <w:szCs w:val="20"/>
        </w:rPr>
        <w:t xml:space="preserve">. Оттуда были взяты некоторые идеи для фреймовой анкеты, например, </w:t>
      </w:r>
      <w:r w:rsidRPr="009C198E">
        <w:rPr>
          <w:i/>
          <w:sz w:val="20"/>
          <w:szCs w:val="20"/>
        </w:rPr>
        <w:t>сухой шампунь</w:t>
      </w:r>
      <w:r w:rsidRPr="00BE1809">
        <w:rPr>
          <w:sz w:val="20"/>
          <w:szCs w:val="20"/>
        </w:rPr>
        <w:t xml:space="preserve"> и </w:t>
      </w:r>
      <w:r w:rsidRPr="009C198E">
        <w:rPr>
          <w:i/>
          <w:sz w:val="20"/>
          <w:szCs w:val="20"/>
        </w:rPr>
        <w:t>сухая корова</w:t>
      </w:r>
      <w:r w:rsidRPr="00BE1809">
        <w:rPr>
          <w:sz w:val="20"/>
          <w:szCs w:val="20"/>
        </w:rPr>
        <w:t>. Первое выражение очень часто встречалось в рекламах, а второе эксплицитно было истолковано с помощью Википедии</w:t>
      </w:r>
      <w:r>
        <w:rPr>
          <w:sz w:val="20"/>
          <w:szCs w:val="20"/>
        </w:rPr>
        <w:t>.</w:t>
      </w:r>
    </w:p>
  </w:footnote>
  <w:footnote w:id="3">
    <w:p w14:paraId="3BC4641D" w14:textId="77777777" w:rsidR="0001274E" w:rsidRPr="0055524C" w:rsidRDefault="0001274E" w:rsidP="00637C56">
      <w:pPr>
        <w:spacing w:line="360" w:lineRule="auto"/>
        <w:rPr>
          <w:i/>
        </w:rPr>
      </w:pPr>
      <w:r w:rsidRPr="0055524C">
        <w:rPr>
          <w:rStyle w:val="ab"/>
          <w:sz w:val="21"/>
        </w:rPr>
        <w:footnoteRef/>
      </w:r>
      <w:r w:rsidRPr="0055524C">
        <w:rPr>
          <w:sz w:val="21"/>
        </w:rPr>
        <w:t xml:space="preserve"> В таблице указано, что есть одно вхождение пересушенный канал</w:t>
      </w:r>
      <w:r>
        <w:rPr>
          <w:sz w:val="21"/>
        </w:rPr>
        <w:t xml:space="preserve">: </w:t>
      </w:r>
      <w:proofErr w:type="gramStart"/>
      <w:r w:rsidRPr="0055524C">
        <w:rPr>
          <w:i/>
          <w:sz w:val="21"/>
        </w:rPr>
        <w:t>В</w:t>
      </w:r>
      <w:proofErr w:type="gramEnd"/>
      <w:r w:rsidRPr="0055524C">
        <w:rPr>
          <w:i/>
          <w:sz w:val="21"/>
        </w:rPr>
        <w:t xml:space="preserve"> лесу праздник, </w:t>
      </w:r>
      <w:r w:rsidRPr="0055524C">
        <w:rPr>
          <w:b/>
          <w:i/>
          <w:sz w:val="21"/>
        </w:rPr>
        <w:t>пересушенный канал</w:t>
      </w:r>
      <w:r>
        <w:rPr>
          <w:i/>
          <w:sz w:val="21"/>
        </w:rPr>
        <w:t xml:space="preserve"> </w:t>
      </w:r>
      <w:r w:rsidRPr="0055524C">
        <w:rPr>
          <w:i/>
          <w:sz w:val="21"/>
        </w:rPr>
        <w:t>опять залит водой, и все лесные звери стали быстрее справляться со своей работой.</w:t>
      </w:r>
      <w:r w:rsidRPr="0055524C">
        <w:rPr>
          <w:sz w:val="21"/>
        </w:rPr>
        <w:t xml:space="preserve"> [http://multxit.ru/begi-rucheek/]</w:t>
      </w:r>
      <w:r>
        <w:rPr>
          <w:sz w:val="21"/>
        </w:rPr>
        <w:t xml:space="preserve">. </w:t>
      </w:r>
      <w:r w:rsidRPr="0055524C">
        <w:rPr>
          <w:sz w:val="21"/>
        </w:rPr>
        <w:t>Во-первых, од</w:t>
      </w:r>
      <w:r>
        <w:rPr>
          <w:sz w:val="21"/>
        </w:rPr>
        <w:t xml:space="preserve">ин пример мог появиться случайно, и во-вторых, в данном предложении носитель языка употребит скорее причастие </w:t>
      </w:r>
      <w:r w:rsidRPr="0055524C">
        <w:rPr>
          <w:i/>
          <w:sz w:val="21"/>
        </w:rPr>
        <w:t>высушенный</w:t>
      </w:r>
      <w:r>
        <w:rPr>
          <w:sz w:val="21"/>
        </w:rPr>
        <w:t>.</w:t>
      </w:r>
    </w:p>
  </w:footnote>
  <w:footnote w:id="4">
    <w:p w14:paraId="284159C0" w14:textId="53C33931" w:rsidR="0001274E" w:rsidRPr="00B8024D" w:rsidRDefault="0001274E">
      <w:pPr>
        <w:pStyle w:val="a9"/>
      </w:pPr>
      <w:r w:rsidRPr="00B8024D">
        <w:rPr>
          <w:rStyle w:val="ab"/>
          <w:sz w:val="20"/>
        </w:rPr>
        <w:footnoteRef/>
      </w:r>
      <w:r w:rsidRPr="00B8024D">
        <w:rPr>
          <w:sz w:val="20"/>
        </w:rPr>
        <w:t xml:space="preserve"> Ошибка</w:t>
      </w:r>
      <w:r>
        <w:rPr>
          <w:sz w:val="20"/>
        </w:rPr>
        <w:t xml:space="preserve"> в источнике</w:t>
      </w:r>
      <w:r w:rsidRPr="00B8024D">
        <w:rPr>
          <w:sz w:val="20"/>
        </w:rPr>
        <w:t xml:space="preserve">: имелось в виду </w:t>
      </w:r>
      <w:proofErr w:type="spellStart"/>
      <w:r w:rsidRPr="00B8024D">
        <w:rPr>
          <w:i/>
          <w:sz w:val="20"/>
          <w:lang w:val="en-US"/>
        </w:rPr>
        <w:t>Gase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5D81"/>
    <w:multiLevelType w:val="hybridMultilevel"/>
    <w:tmpl w:val="BA68C6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B7BE8"/>
    <w:multiLevelType w:val="hybridMultilevel"/>
    <w:tmpl w:val="726043FE"/>
    <w:lvl w:ilvl="0" w:tplc="6D76E180">
      <w:start w:val="1"/>
      <w:numFmt w:val="decimal"/>
      <w:lvlText w:val="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BDD5DB8"/>
    <w:multiLevelType w:val="multilevel"/>
    <w:tmpl w:val="6C847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>
    <w:nsid w:val="0DF53432"/>
    <w:multiLevelType w:val="hybridMultilevel"/>
    <w:tmpl w:val="61348A2E"/>
    <w:lvl w:ilvl="0" w:tplc="2E5C08A4">
      <w:start w:val="1"/>
      <w:numFmt w:val="decimal"/>
      <w:lvlText w:val="%1."/>
      <w:lvlJc w:val="left"/>
      <w:pPr>
        <w:ind w:left="128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EF15C37"/>
    <w:multiLevelType w:val="multilevel"/>
    <w:tmpl w:val="088C3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0746A91"/>
    <w:multiLevelType w:val="hybridMultilevel"/>
    <w:tmpl w:val="090EAF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1E12B29"/>
    <w:multiLevelType w:val="hybridMultilevel"/>
    <w:tmpl w:val="1C18160A"/>
    <w:lvl w:ilvl="0" w:tplc="CF1AA53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0C5B3A"/>
    <w:multiLevelType w:val="hybridMultilevel"/>
    <w:tmpl w:val="169E344A"/>
    <w:lvl w:ilvl="0" w:tplc="EA963C2E">
      <w:start w:val="19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71A6D"/>
    <w:multiLevelType w:val="hybridMultilevel"/>
    <w:tmpl w:val="D69814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5A014F1"/>
    <w:multiLevelType w:val="hybridMultilevel"/>
    <w:tmpl w:val="4286A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46F1D"/>
    <w:multiLevelType w:val="hybridMultilevel"/>
    <w:tmpl w:val="D452F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26293"/>
    <w:multiLevelType w:val="hybridMultilevel"/>
    <w:tmpl w:val="FA34409E"/>
    <w:lvl w:ilvl="0" w:tplc="6D76E180">
      <w:start w:val="1"/>
      <w:numFmt w:val="decimal"/>
      <w:lvlText w:val="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0DB0BCC"/>
    <w:multiLevelType w:val="multilevel"/>
    <w:tmpl w:val="715C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3A1C9A"/>
    <w:multiLevelType w:val="hybridMultilevel"/>
    <w:tmpl w:val="ED0A36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D783F"/>
    <w:multiLevelType w:val="hybridMultilevel"/>
    <w:tmpl w:val="9D0E8A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D1271E0"/>
    <w:multiLevelType w:val="hybridMultilevel"/>
    <w:tmpl w:val="A852E4DA"/>
    <w:lvl w:ilvl="0" w:tplc="11FAF958">
      <w:start w:val="1"/>
      <w:numFmt w:val="decimal"/>
      <w:lvlText w:val="3.%1."/>
      <w:lvlJc w:val="left"/>
      <w:pPr>
        <w:ind w:left="128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152760C"/>
    <w:multiLevelType w:val="hybridMultilevel"/>
    <w:tmpl w:val="04047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848E3"/>
    <w:multiLevelType w:val="hybridMultilevel"/>
    <w:tmpl w:val="D7BCF314"/>
    <w:lvl w:ilvl="0" w:tplc="2E5C08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5C38AE"/>
    <w:multiLevelType w:val="multilevel"/>
    <w:tmpl w:val="5718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48060B"/>
    <w:multiLevelType w:val="hybridMultilevel"/>
    <w:tmpl w:val="F528AA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045FB5"/>
    <w:multiLevelType w:val="multilevel"/>
    <w:tmpl w:val="1C3699FC"/>
    <w:lvl w:ilvl="0">
      <w:start w:val="1"/>
      <w:numFmt w:val="decimal"/>
      <w:lvlText w:val="%1"/>
      <w:lvlJc w:val="left"/>
      <w:pPr>
        <w:ind w:left="405" w:hanging="405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397" w:hanging="405"/>
      </w:pPr>
      <w:rPr>
        <w:rFonts w:cs="Times New Roman" w:hint="default"/>
        <w:b w:val="0"/>
        <w:i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Times New Roman" w:hint="default"/>
      </w:rPr>
    </w:lvl>
  </w:abstractNum>
  <w:abstractNum w:abstractNumId="21">
    <w:nsid w:val="65F36A58"/>
    <w:multiLevelType w:val="hybridMultilevel"/>
    <w:tmpl w:val="F55ED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6E6EF9"/>
    <w:multiLevelType w:val="multilevel"/>
    <w:tmpl w:val="1304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C829BC"/>
    <w:multiLevelType w:val="hybridMultilevel"/>
    <w:tmpl w:val="21041430"/>
    <w:lvl w:ilvl="0" w:tplc="EA963C2E">
      <w:start w:val="19"/>
      <w:numFmt w:val="decimal"/>
      <w:lvlText w:val="(%1)"/>
      <w:lvlJc w:val="left"/>
      <w:pPr>
        <w:ind w:left="760" w:hanging="40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E1A93"/>
    <w:multiLevelType w:val="hybridMultilevel"/>
    <w:tmpl w:val="51F6C5B6"/>
    <w:lvl w:ilvl="0" w:tplc="2E5C08A4">
      <w:start w:val="1"/>
      <w:numFmt w:val="decimal"/>
      <w:lvlText w:val="%1."/>
      <w:lvlJc w:val="left"/>
      <w:pPr>
        <w:ind w:left="128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9D5214F"/>
    <w:multiLevelType w:val="hybridMultilevel"/>
    <w:tmpl w:val="2C123A7C"/>
    <w:lvl w:ilvl="0" w:tplc="2E5C08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B8592B"/>
    <w:multiLevelType w:val="hybridMultilevel"/>
    <w:tmpl w:val="1B8897D0"/>
    <w:lvl w:ilvl="0" w:tplc="6D76E180">
      <w:start w:val="1"/>
      <w:numFmt w:val="decimal"/>
      <w:lvlText w:val="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0"/>
  </w:num>
  <w:num w:numId="2">
    <w:abstractNumId w:val="17"/>
  </w:num>
  <w:num w:numId="3">
    <w:abstractNumId w:val="25"/>
  </w:num>
  <w:num w:numId="4">
    <w:abstractNumId w:val="4"/>
  </w:num>
  <w:num w:numId="5">
    <w:abstractNumId w:val="2"/>
  </w:num>
  <w:num w:numId="6">
    <w:abstractNumId w:val="26"/>
  </w:num>
  <w:num w:numId="7">
    <w:abstractNumId w:val="15"/>
  </w:num>
  <w:num w:numId="8">
    <w:abstractNumId w:val="3"/>
  </w:num>
  <w:num w:numId="9">
    <w:abstractNumId w:val="24"/>
  </w:num>
  <w:num w:numId="10">
    <w:abstractNumId w:val="1"/>
  </w:num>
  <w:num w:numId="11">
    <w:abstractNumId w:val="11"/>
  </w:num>
  <w:num w:numId="12">
    <w:abstractNumId w:val="5"/>
  </w:num>
  <w:num w:numId="13">
    <w:abstractNumId w:val="8"/>
  </w:num>
  <w:num w:numId="14">
    <w:abstractNumId w:val="14"/>
  </w:num>
  <w:num w:numId="15">
    <w:abstractNumId w:val="6"/>
  </w:num>
  <w:num w:numId="16">
    <w:abstractNumId w:val="23"/>
  </w:num>
  <w:num w:numId="17">
    <w:abstractNumId w:val="7"/>
  </w:num>
  <w:num w:numId="18">
    <w:abstractNumId w:val="16"/>
  </w:num>
  <w:num w:numId="19">
    <w:abstractNumId w:val="9"/>
  </w:num>
  <w:num w:numId="20">
    <w:abstractNumId w:val="21"/>
  </w:num>
  <w:num w:numId="21">
    <w:abstractNumId w:val="10"/>
  </w:num>
  <w:num w:numId="22">
    <w:abstractNumId w:val="19"/>
  </w:num>
  <w:num w:numId="23">
    <w:abstractNumId w:val="13"/>
  </w:num>
  <w:num w:numId="24">
    <w:abstractNumId w:val="0"/>
  </w:num>
  <w:num w:numId="25">
    <w:abstractNumId w:val="18"/>
  </w:num>
  <w:num w:numId="26">
    <w:abstractNumId w:val="22"/>
  </w:num>
  <w:num w:numId="27">
    <w:abstractNumId w:val="1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антелеева Ирина Максимовна">
    <w15:presenceInfo w15:providerId="None" w15:userId="Пантелеева Ирина Максим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6E"/>
    <w:rsid w:val="00000018"/>
    <w:rsid w:val="00003F8D"/>
    <w:rsid w:val="00006ADA"/>
    <w:rsid w:val="0001274E"/>
    <w:rsid w:val="000233B4"/>
    <w:rsid w:val="00030468"/>
    <w:rsid w:val="00031ED5"/>
    <w:rsid w:val="00032665"/>
    <w:rsid w:val="000340B1"/>
    <w:rsid w:val="00035EFF"/>
    <w:rsid w:val="000461B3"/>
    <w:rsid w:val="00047721"/>
    <w:rsid w:val="0005203B"/>
    <w:rsid w:val="00055153"/>
    <w:rsid w:val="00055B0F"/>
    <w:rsid w:val="00056156"/>
    <w:rsid w:val="000724B1"/>
    <w:rsid w:val="00072640"/>
    <w:rsid w:val="0007324D"/>
    <w:rsid w:val="00076571"/>
    <w:rsid w:val="00077149"/>
    <w:rsid w:val="0007741B"/>
    <w:rsid w:val="00080129"/>
    <w:rsid w:val="00083436"/>
    <w:rsid w:val="000839EC"/>
    <w:rsid w:val="000861E8"/>
    <w:rsid w:val="00096B13"/>
    <w:rsid w:val="000A2B81"/>
    <w:rsid w:val="000A56DA"/>
    <w:rsid w:val="000B01FE"/>
    <w:rsid w:val="000B0F89"/>
    <w:rsid w:val="000B113A"/>
    <w:rsid w:val="000B13B0"/>
    <w:rsid w:val="000B7BA4"/>
    <w:rsid w:val="000D0174"/>
    <w:rsid w:val="000D6B02"/>
    <w:rsid w:val="000E0108"/>
    <w:rsid w:val="000E0134"/>
    <w:rsid w:val="000E1ABE"/>
    <w:rsid w:val="000E59B1"/>
    <w:rsid w:val="000E5F01"/>
    <w:rsid w:val="000E646D"/>
    <w:rsid w:val="000F2B2D"/>
    <w:rsid w:val="000F36CA"/>
    <w:rsid w:val="000F536F"/>
    <w:rsid w:val="000F7F47"/>
    <w:rsid w:val="00100A76"/>
    <w:rsid w:val="00101858"/>
    <w:rsid w:val="00103028"/>
    <w:rsid w:val="00104F27"/>
    <w:rsid w:val="00106D15"/>
    <w:rsid w:val="00107854"/>
    <w:rsid w:val="00107E21"/>
    <w:rsid w:val="001156AB"/>
    <w:rsid w:val="00120AE8"/>
    <w:rsid w:val="001253D1"/>
    <w:rsid w:val="001327E3"/>
    <w:rsid w:val="001363DD"/>
    <w:rsid w:val="001420E2"/>
    <w:rsid w:val="00150BE3"/>
    <w:rsid w:val="00154258"/>
    <w:rsid w:val="00157861"/>
    <w:rsid w:val="00162EA0"/>
    <w:rsid w:val="00177EC0"/>
    <w:rsid w:val="00181466"/>
    <w:rsid w:val="001834EB"/>
    <w:rsid w:val="00183F38"/>
    <w:rsid w:val="00184FAA"/>
    <w:rsid w:val="0019018D"/>
    <w:rsid w:val="00194F95"/>
    <w:rsid w:val="00197656"/>
    <w:rsid w:val="001A398E"/>
    <w:rsid w:val="001A558A"/>
    <w:rsid w:val="001A6FDB"/>
    <w:rsid w:val="001B27D0"/>
    <w:rsid w:val="001B7DC9"/>
    <w:rsid w:val="001D3873"/>
    <w:rsid w:val="001D6A89"/>
    <w:rsid w:val="001F4565"/>
    <w:rsid w:val="001F69CC"/>
    <w:rsid w:val="00201563"/>
    <w:rsid w:val="00202BCD"/>
    <w:rsid w:val="0020750C"/>
    <w:rsid w:val="002179CA"/>
    <w:rsid w:val="00217F73"/>
    <w:rsid w:val="00220E25"/>
    <w:rsid w:val="0022386A"/>
    <w:rsid w:val="0022660F"/>
    <w:rsid w:val="002313D3"/>
    <w:rsid w:val="00232ADE"/>
    <w:rsid w:val="00235C3E"/>
    <w:rsid w:val="0026258D"/>
    <w:rsid w:val="00264925"/>
    <w:rsid w:val="00264FD5"/>
    <w:rsid w:val="00270B04"/>
    <w:rsid w:val="002737D0"/>
    <w:rsid w:val="002773CB"/>
    <w:rsid w:val="002804BA"/>
    <w:rsid w:val="00281132"/>
    <w:rsid w:val="00281158"/>
    <w:rsid w:val="00281B12"/>
    <w:rsid w:val="00282110"/>
    <w:rsid w:val="002841FD"/>
    <w:rsid w:val="002842BB"/>
    <w:rsid w:val="00291C34"/>
    <w:rsid w:val="002A60F2"/>
    <w:rsid w:val="002A63F1"/>
    <w:rsid w:val="002B4285"/>
    <w:rsid w:val="002D0A45"/>
    <w:rsid w:val="002D5B6D"/>
    <w:rsid w:val="002E556A"/>
    <w:rsid w:val="00306665"/>
    <w:rsid w:val="00307D3A"/>
    <w:rsid w:val="00310264"/>
    <w:rsid w:val="00311297"/>
    <w:rsid w:val="00323498"/>
    <w:rsid w:val="00323552"/>
    <w:rsid w:val="003240E9"/>
    <w:rsid w:val="00326B74"/>
    <w:rsid w:val="00327EF8"/>
    <w:rsid w:val="003372D5"/>
    <w:rsid w:val="003379AD"/>
    <w:rsid w:val="003444AE"/>
    <w:rsid w:val="0035304E"/>
    <w:rsid w:val="00356457"/>
    <w:rsid w:val="003627A4"/>
    <w:rsid w:val="003651E4"/>
    <w:rsid w:val="00366386"/>
    <w:rsid w:val="00367D2D"/>
    <w:rsid w:val="00374BD7"/>
    <w:rsid w:val="00387A5E"/>
    <w:rsid w:val="00396AE6"/>
    <w:rsid w:val="003A080E"/>
    <w:rsid w:val="003A10E7"/>
    <w:rsid w:val="003A37BA"/>
    <w:rsid w:val="003B5F2B"/>
    <w:rsid w:val="003C2B8F"/>
    <w:rsid w:val="003C4752"/>
    <w:rsid w:val="003C5B03"/>
    <w:rsid w:val="003C5CDA"/>
    <w:rsid w:val="003D1223"/>
    <w:rsid w:val="003E0C05"/>
    <w:rsid w:val="003E2700"/>
    <w:rsid w:val="003E5B9C"/>
    <w:rsid w:val="003E6353"/>
    <w:rsid w:val="003E75A6"/>
    <w:rsid w:val="0040053F"/>
    <w:rsid w:val="004038AD"/>
    <w:rsid w:val="00414E4F"/>
    <w:rsid w:val="00414FE2"/>
    <w:rsid w:val="0042031E"/>
    <w:rsid w:val="00420B93"/>
    <w:rsid w:val="00422C6E"/>
    <w:rsid w:val="00424FE7"/>
    <w:rsid w:val="0043284B"/>
    <w:rsid w:val="00434566"/>
    <w:rsid w:val="004347EA"/>
    <w:rsid w:val="00435A28"/>
    <w:rsid w:val="00447CB5"/>
    <w:rsid w:val="00453C8D"/>
    <w:rsid w:val="004545EE"/>
    <w:rsid w:val="0046265F"/>
    <w:rsid w:val="004709AD"/>
    <w:rsid w:val="00473DA3"/>
    <w:rsid w:val="004765B7"/>
    <w:rsid w:val="00480E6D"/>
    <w:rsid w:val="00482A3A"/>
    <w:rsid w:val="004945BF"/>
    <w:rsid w:val="004954D7"/>
    <w:rsid w:val="004B0DBB"/>
    <w:rsid w:val="004B27C2"/>
    <w:rsid w:val="004B330E"/>
    <w:rsid w:val="004C0CDD"/>
    <w:rsid w:val="004C1D2C"/>
    <w:rsid w:val="004C747A"/>
    <w:rsid w:val="004D051E"/>
    <w:rsid w:val="004D10E8"/>
    <w:rsid w:val="004D2517"/>
    <w:rsid w:val="004D4E23"/>
    <w:rsid w:val="004D6738"/>
    <w:rsid w:val="004E140A"/>
    <w:rsid w:val="004F435E"/>
    <w:rsid w:val="004F749E"/>
    <w:rsid w:val="004F770C"/>
    <w:rsid w:val="00510BDC"/>
    <w:rsid w:val="00511A98"/>
    <w:rsid w:val="00512C1E"/>
    <w:rsid w:val="00516A4F"/>
    <w:rsid w:val="005215F6"/>
    <w:rsid w:val="0052757A"/>
    <w:rsid w:val="00527B05"/>
    <w:rsid w:val="00532A04"/>
    <w:rsid w:val="00533F20"/>
    <w:rsid w:val="00550B9D"/>
    <w:rsid w:val="0055193D"/>
    <w:rsid w:val="00551B21"/>
    <w:rsid w:val="005527C8"/>
    <w:rsid w:val="0055516C"/>
    <w:rsid w:val="00567146"/>
    <w:rsid w:val="00576D9A"/>
    <w:rsid w:val="00577260"/>
    <w:rsid w:val="00577829"/>
    <w:rsid w:val="00580130"/>
    <w:rsid w:val="00582053"/>
    <w:rsid w:val="0058281F"/>
    <w:rsid w:val="00583B84"/>
    <w:rsid w:val="00585D93"/>
    <w:rsid w:val="005907AB"/>
    <w:rsid w:val="00590CE6"/>
    <w:rsid w:val="00593D46"/>
    <w:rsid w:val="00594A39"/>
    <w:rsid w:val="00595274"/>
    <w:rsid w:val="005A142B"/>
    <w:rsid w:val="005A1ABA"/>
    <w:rsid w:val="005A4F3C"/>
    <w:rsid w:val="005B6327"/>
    <w:rsid w:val="005C5DA9"/>
    <w:rsid w:val="005C7AD6"/>
    <w:rsid w:val="005E6F32"/>
    <w:rsid w:val="005E75FD"/>
    <w:rsid w:val="005F1D79"/>
    <w:rsid w:val="005F5C1B"/>
    <w:rsid w:val="005F5DD7"/>
    <w:rsid w:val="005F6E01"/>
    <w:rsid w:val="00600CFF"/>
    <w:rsid w:val="00602A51"/>
    <w:rsid w:val="00602D76"/>
    <w:rsid w:val="00602DCB"/>
    <w:rsid w:val="00606254"/>
    <w:rsid w:val="00607931"/>
    <w:rsid w:val="00610239"/>
    <w:rsid w:val="00615982"/>
    <w:rsid w:val="00623B5D"/>
    <w:rsid w:val="00624394"/>
    <w:rsid w:val="00626934"/>
    <w:rsid w:val="0063407B"/>
    <w:rsid w:val="00637C56"/>
    <w:rsid w:val="006421F0"/>
    <w:rsid w:val="0064345A"/>
    <w:rsid w:val="00643515"/>
    <w:rsid w:val="006465B7"/>
    <w:rsid w:val="00646DDB"/>
    <w:rsid w:val="00651374"/>
    <w:rsid w:val="00655241"/>
    <w:rsid w:val="0065624E"/>
    <w:rsid w:val="00661962"/>
    <w:rsid w:val="006839F1"/>
    <w:rsid w:val="006904C6"/>
    <w:rsid w:val="0069240A"/>
    <w:rsid w:val="0069322D"/>
    <w:rsid w:val="00694A79"/>
    <w:rsid w:val="006A4A96"/>
    <w:rsid w:val="006B18C6"/>
    <w:rsid w:val="006B2B1D"/>
    <w:rsid w:val="006B3D93"/>
    <w:rsid w:val="006C13EA"/>
    <w:rsid w:val="006C1E82"/>
    <w:rsid w:val="006C34D4"/>
    <w:rsid w:val="006C5D86"/>
    <w:rsid w:val="006E022E"/>
    <w:rsid w:val="006E440B"/>
    <w:rsid w:val="006F7D3C"/>
    <w:rsid w:val="00701E4C"/>
    <w:rsid w:val="00704968"/>
    <w:rsid w:val="0070556E"/>
    <w:rsid w:val="007141FB"/>
    <w:rsid w:val="00726B73"/>
    <w:rsid w:val="00732FA2"/>
    <w:rsid w:val="00733833"/>
    <w:rsid w:val="00741FC3"/>
    <w:rsid w:val="00743AD0"/>
    <w:rsid w:val="00745288"/>
    <w:rsid w:val="00750C40"/>
    <w:rsid w:val="007610D6"/>
    <w:rsid w:val="00761FC5"/>
    <w:rsid w:val="00771F64"/>
    <w:rsid w:val="00775A74"/>
    <w:rsid w:val="00775CA7"/>
    <w:rsid w:val="007806ED"/>
    <w:rsid w:val="00781555"/>
    <w:rsid w:val="00784BEC"/>
    <w:rsid w:val="00786343"/>
    <w:rsid w:val="00797A50"/>
    <w:rsid w:val="007A0216"/>
    <w:rsid w:val="007A18AD"/>
    <w:rsid w:val="007A1988"/>
    <w:rsid w:val="007A7D96"/>
    <w:rsid w:val="007C1A38"/>
    <w:rsid w:val="007C1CC6"/>
    <w:rsid w:val="007C2431"/>
    <w:rsid w:val="007D1595"/>
    <w:rsid w:val="007E0010"/>
    <w:rsid w:val="007E16A5"/>
    <w:rsid w:val="007E53D4"/>
    <w:rsid w:val="007E7164"/>
    <w:rsid w:val="007F0526"/>
    <w:rsid w:val="007F0AC8"/>
    <w:rsid w:val="007F13D3"/>
    <w:rsid w:val="007F35DD"/>
    <w:rsid w:val="007F3CE2"/>
    <w:rsid w:val="007F5DBC"/>
    <w:rsid w:val="007F7399"/>
    <w:rsid w:val="008003B1"/>
    <w:rsid w:val="00800684"/>
    <w:rsid w:val="00810D8B"/>
    <w:rsid w:val="008134E4"/>
    <w:rsid w:val="008224B0"/>
    <w:rsid w:val="00822FD6"/>
    <w:rsid w:val="00831518"/>
    <w:rsid w:val="00831F35"/>
    <w:rsid w:val="00833450"/>
    <w:rsid w:val="00834799"/>
    <w:rsid w:val="00834B05"/>
    <w:rsid w:val="00842C64"/>
    <w:rsid w:val="00851701"/>
    <w:rsid w:val="00851FCC"/>
    <w:rsid w:val="008644D0"/>
    <w:rsid w:val="008749E2"/>
    <w:rsid w:val="00887B08"/>
    <w:rsid w:val="00890FB4"/>
    <w:rsid w:val="008924A9"/>
    <w:rsid w:val="008A4042"/>
    <w:rsid w:val="008B08F4"/>
    <w:rsid w:val="008B7393"/>
    <w:rsid w:val="008C173E"/>
    <w:rsid w:val="008C5A69"/>
    <w:rsid w:val="008D039F"/>
    <w:rsid w:val="008D2832"/>
    <w:rsid w:val="008D36C4"/>
    <w:rsid w:val="008D4C40"/>
    <w:rsid w:val="008E2301"/>
    <w:rsid w:val="008E6D9E"/>
    <w:rsid w:val="008F0162"/>
    <w:rsid w:val="008F17D9"/>
    <w:rsid w:val="008F2FBD"/>
    <w:rsid w:val="0090174F"/>
    <w:rsid w:val="00901795"/>
    <w:rsid w:val="00902B32"/>
    <w:rsid w:val="009050FA"/>
    <w:rsid w:val="0091277F"/>
    <w:rsid w:val="0092007D"/>
    <w:rsid w:val="00927FF8"/>
    <w:rsid w:val="009309AC"/>
    <w:rsid w:val="00930EAE"/>
    <w:rsid w:val="00933D52"/>
    <w:rsid w:val="009403E2"/>
    <w:rsid w:val="00945D57"/>
    <w:rsid w:val="009561D0"/>
    <w:rsid w:val="00961351"/>
    <w:rsid w:val="00964C1B"/>
    <w:rsid w:val="00967D0A"/>
    <w:rsid w:val="00970025"/>
    <w:rsid w:val="00971181"/>
    <w:rsid w:val="00972F4A"/>
    <w:rsid w:val="00981FFF"/>
    <w:rsid w:val="009835F5"/>
    <w:rsid w:val="00987EAB"/>
    <w:rsid w:val="00992E5B"/>
    <w:rsid w:val="00993D63"/>
    <w:rsid w:val="00994F4D"/>
    <w:rsid w:val="009A260B"/>
    <w:rsid w:val="009A5A6C"/>
    <w:rsid w:val="009A7AEA"/>
    <w:rsid w:val="009B6569"/>
    <w:rsid w:val="009B76A3"/>
    <w:rsid w:val="009C198E"/>
    <w:rsid w:val="009E2552"/>
    <w:rsid w:val="009F0646"/>
    <w:rsid w:val="00A058FD"/>
    <w:rsid w:val="00A05DB7"/>
    <w:rsid w:val="00A103C6"/>
    <w:rsid w:val="00A10EC2"/>
    <w:rsid w:val="00A15A0D"/>
    <w:rsid w:val="00A210F0"/>
    <w:rsid w:val="00A259C2"/>
    <w:rsid w:val="00A260D2"/>
    <w:rsid w:val="00A27E4F"/>
    <w:rsid w:val="00A30B5F"/>
    <w:rsid w:val="00A43DBB"/>
    <w:rsid w:val="00A4433A"/>
    <w:rsid w:val="00A56D39"/>
    <w:rsid w:val="00A707F3"/>
    <w:rsid w:val="00A753DC"/>
    <w:rsid w:val="00A75D5C"/>
    <w:rsid w:val="00A75F9C"/>
    <w:rsid w:val="00A81EEC"/>
    <w:rsid w:val="00A86DDE"/>
    <w:rsid w:val="00A87188"/>
    <w:rsid w:val="00A9021A"/>
    <w:rsid w:val="00A916EE"/>
    <w:rsid w:val="00A92334"/>
    <w:rsid w:val="00A971E7"/>
    <w:rsid w:val="00AA257B"/>
    <w:rsid w:val="00AA27D9"/>
    <w:rsid w:val="00AC51F9"/>
    <w:rsid w:val="00AC69E3"/>
    <w:rsid w:val="00AC74D2"/>
    <w:rsid w:val="00AD1210"/>
    <w:rsid w:val="00AD2BA1"/>
    <w:rsid w:val="00AD54BB"/>
    <w:rsid w:val="00AD54D3"/>
    <w:rsid w:val="00AE259E"/>
    <w:rsid w:val="00AE6D0F"/>
    <w:rsid w:val="00AF4A87"/>
    <w:rsid w:val="00B139BF"/>
    <w:rsid w:val="00B15162"/>
    <w:rsid w:val="00B211D0"/>
    <w:rsid w:val="00B3011E"/>
    <w:rsid w:val="00B360A9"/>
    <w:rsid w:val="00B36234"/>
    <w:rsid w:val="00B46F4D"/>
    <w:rsid w:val="00B55E33"/>
    <w:rsid w:val="00B6103F"/>
    <w:rsid w:val="00B61343"/>
    <w:rsid w:val="00B63C80"/>
    <w:rsid w:val="00B64F04"/>
    <w:rsid w:val="00B766AA"/>
    <w:rsid w:val="00B77E8C"/>
    <w:rsid w:val="00B8024D"/>
    <w:rsid w:val="00B8325C"/>
    <w:rsid w:val="00B83D6B"/>
    <w:rsid w:val="00B92A6D"/>
    <w:rsid w:val="00B95BE1"/>
    <w:rsid w:val="00B95EBA"/>
    <w:rsid w:val="00BA0AB0"/>
    <w:rsid w:val="00BA1A9C"/>
    <w:rsid w:val="00BA4E68"/>
    <w:rsid w:val="00BA4EB9"/>
    <w:rsid w:val="00BA58D6"/>
    <w:rsid w:val="00BA6A0B"/>
    <w:rsid w:val="00BB169A"/>
    <w:rsid w:val="00BB6A36"/>
    <w:rsid w:val="00BC1046"/>
    <w:rsid w:val="00BC4863"/>
    <w:rsid w:val="00BC492B"/>
    <w:rsid w:val="00BD1963"/>
    <w:rsid w:val="00BD2785"/>
    <w:rsid w:val="00BD4831"/>
    <w:rsid w:val="00BD563C"/>
    <w:rsid w:val="00BD58C3"/>
    <w:rsid w:val="00BD5F3E"/>
    <w:rsid w:val="00BE1809"/>
    <w:rsid w:val="00BF200A"/>
    <w:rsid w:val="00C03A70"/>
    <w:rsid w:val="00C068D3"/>
    <w:rsid w:val="00C14817"/>
    <w:rsid w:val="00C16575"/>
    <w:rsid w:val="00C20D72"/>
    <w:rsid w:val="00C22FFD"/>
    <w:rsid w:val="00C26F94"/>
    <w:rsid w:val="00C27FB8"/>
    <w:rsid w:val="00C46283"/>
    <w:rsid w:val="00C47150"/>
    <w:rsid w:val="00C543F2"/>
    <w:rsid w:val="00C551EB"/>
    <w:rsid w:val="00C60365"/>
    <w:rsid w:val="00C60810"/>
    <w:rsid w:val="00C65C44"/>
    <w:rsid w:val="00C7243F"/>
    <w:rsid w:val="00C762B5"/>
    <w:rsid w:val="00C82372"/>
    <w:rsid w:val="00C83725"/>
    <w:rsid w:val="00CA23A5"/>
    <w:rsid w:val="00CA72DA"/>
    <w:rsid w:val="00CB0C6B"/>
    <w:rsid w:val="00CB2FF1"/>
    <w:rsid w:val="00CC0D64"/>
    <w:rsid w:val="00CD3C45"/>
    <w:rsid w:val="00CE3013"/>
    <w:rsid w:val="00CF3120"/>
    <w:rsid w:val="00CF4772"/>
    <w:rsid w:val="00CF7186"/>
    <w:rsid w:val="00D00C14"/>
    <w:rsid w:val="00D07562"/>
    <w:rsid w:val="00D07D25"/>
    <w:rsid w:val="00D11A79"/>
    <w:rsid w:val="00D133FF"/>
    <w:rsid w:val="00D13AB6"/>
    <w:rsid w:val="00D16B41"/>
    <w:rsid w:val="00D16CB5"/>
    <w:rsid w:val="00D2199A"/>
    <w:rsid w:val="00D24E3D"/>
    <w:rsid w:val="00D3307F"/>
    <w:rsid w:val="00D3385B"/>
    <w:rsid w:val="00D346B7"/>
    <w:rsid w:val="00D52173"/>
    <w:rsid w:val="00D532B6"/>
    <w:rsid w:val="00D57595"/>
    <w:rsid w:val="00D6217D"/>
    <w:rsid w:val="00D66522"/>
    <w:rsid w:val="00D7789D"/>
    <w:rsid w:val="00D805C7"/>
    <w:rsid w:val="00D81469"/>
    <w:rsid w:val="00D862E5"/>
    <w:rsid w:val="00D87AAD"/>
    <w:rsid w:val="00D92A74"/>
    <w:rsid w:val="00D92CE0"/>
    <w:rsid w:val="00D94C5A"/>
    <w:rsid w:val="00D95D57"/>
    <w:rsid w:val="00D95E2A"/>
    <w:rsid w:val="00D97748"/>
    <w:rsid w:val="00DA025F"/>
    <w:rsid w:val="00DA46B4"/>
    <w:rsid w:val="00DA4D1D"/>
    <w:rsid w:val="00DB24E0"/>
    <w:rsid w:val="00DB28B6"/>
    <w:rsid w:val="00DE7A1E"/>
    <w:rsid w:val="00DF5219"/>
    <w:rsid w:val="00DF7274"/>
    <w:rsid w:val="00DF791B"/>
    <w:rsid w:val="00E02597"/>
    <w:rsid w:val="00E12AF6"/>
    <w:rsid w:val="00E13D40"/>
    <w:rsid w:val="00E15A53"/>
    <w:rsid w:val="00E16C41"/>
    <w:rsid w:val="00E20201"/>
    <w:rsid w:val="00E23FD2"/>
    <w:rsid w:val="00E24CBC"/>
    <w:rsid w:val="00E26DAC"/>
    <w:rsid w:val="00E343E8"/>
    <w:rsid w:val="00E3567A"/>
    <w:rsid w:val="00E37E8C"/>
    <w:rsid w:val="00E4106C"/>
    <w:rsid w:val="00E4141E"/>
    <w:rsid w:val="00E5730B"/>
    <w:rsid w:val="00E57B85"/>
    <w:rsid w:val="00E57C68"/>
    <w:rsid w:val="00E600EE"/>
    <w:rsid w:val="00E6482A"/>
    <w:rsid w:val="00E67C3A"/>
    <w:rsid w:val="00E71770"/>
    <w:rsid w:val="00E74158"/>
    <w:rsid w:val="00E80AAC"/>
    <w:rsid w:val="00E8118A"/>
    <w:rsid w:val="00E83983"/>
    <w:rsid w:val="00E86849"/>
    <w:rsid w:val="00E94891"/>
    <w:rsid w:val="00E97E78"/>
    <w:rsid w:val="00EA24E2"/>
    <w:rsid w:val="00EB0307"/>
    <w:rsid w:val="00EB08FA"/>
    <w:rsid w:val="00EB3B71"/>
    <w:rsid w:val="00EC2FDD"/>
    <w:rsid w:val="00EC6F6A"/>
    <w:rsid w:val="00ED236C"/>
    <w:rsid w:val="00EF0804"/>
    <w:rsid w:val="00F11440"/>
    <w:rsid w:val="00F41E0F"/>
    <w:rsid w:val="00F43D23"/>
    <w:rsid w:val="00F50731"/>
    <w:rsid w:val="00F522D8"/>
    <w:rsid w:val="00F55566"/>
    <w:rsid w:val="00F6078F"/>
    <w:rsid w:val="00F628DF"/>
    <w:rsid w:val="00F739A6"/>
    <w:rsid w:val="00F82E42"/>
    <w:rsid w:val="00F913BD"/>
    <w:rsid w:val="00F92F44"/>
    <w:rsid w:val="00FA1954"/>
    <w:rsid w:val="00FA3A03"/>
    <w:rsid w:val="00FC3138"/>
    <w:rsid w:val="00FC3DC6"/>
    <w:rsid w:val="00FD10C5"/>
    <w:rsid w:val="00FD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33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1FCC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14817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817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BD563C"/>
    <w:pPr>
      <w:widowControl w:val="0"/>
      <w:spacing w:before="480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C148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14817"/>
    <w:rPr>
      <w:rFonts w:ascii="Times New Roman" w:eastAsiaTheme="majorEastAsia" w:hAnsi="Times New Roman" w:cstheme="majorBidi"/>
      <w:color w:val="000000" w:themeColor="text1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4817"/>
    <w:rPr>
      <w:rFonts w:ascii="Times New Roman" w:eastAsiaTheme="majorEastAsia" w:hAnsi="Times New Roman" w:cstheme="majorBidi"/>
      <w:color w:val="000000" w:themeColor="text1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3D93"/>
    <w:pPr>
      <w:tabs>
        <w:tab w:val="left" w:pos="400"/>
        <w:tab w:val="right" w:leader="dot" w:pos="8488"/>
      </w:tabs>
    </w:pPr>
    <w:rPr>
      <w:rFonts w:eastAsia="Times New Roman"/>
      <w:color w:val="000000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F7274"/>
    <w:pPr>
      <w:ind w:left="200"/>
    </w:pPr>
    <w:rPr>
      <w:rFonts w:eastAsia="Times New Roman"/>
      <w:color w:val="000000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F7274"/>
    <w:pPr>
      <w:ind w:left="400"/>
    </w:pPr>
    <w:rPr>
      <w:rFonts w:eastAsia="Times New Roman"/>
      <w:color w:val="000000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F7274"/>
    <w:pPr>
      <w:ind w:left="600"/>
    </w:pPr>
    <w:rPr>
      <w:rFonts w:eastAsia="Times New Roman"/>
      <w:color w:val="000000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F7274"/>
    <w:pPr>
      <w:ind w:left="800"/>
    </w:pPr>
    <w:rPr>
      <w:rFonts w:eastAsia="Times New Roman"/>
      <w:color w:val="000000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F7274"/>
    <w:pPr>
      <w:ind w:left="1000"/>
    </w:pPr>
    <w:rPr>
      <w:rFonts w:eastAsia="Times New Roman"/>
      <w:color w:val="000000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F7274"/>
    <w:pPr>
      <w:ind w:left="1200"/>
    </w:pPr>
    <w:rPr>
      <w:rFonts w:eastAsia="Times New Roman"/>
      <w:color w:val="000000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F7274"/>
    <w:pPr>
      <w:ind w:left="1400"/>
    </w:pPr>
    <w:rPr>
      <w:rFonts w:eastAsia="Times New Roman"/>
      <w:color w:val="000000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F7274"/>
    <w:pPr>
      <w:ind w:left="1600"/>
    </w:pPr>
    <w:rPr>
      <w:rFonts w:eastAsia="Times New Roman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F7274"/>
    <w:pPr>
      <w:tabs>
        <w:tab w:val="center" w:pos="4677"/>
        <w:tab w:val="right" w:pos="9355"/>
      </w:tabs>
    </w:pPr>
    <w:rPr>
      <w:rFonts w:eastAsia="Times New Roman"/>
      <w:color w:val="000000"/>
      <w:sz w:val="20"/>
      <w:szCs w:val="20"/>
    </w:rPr>
  </w:style>
  <w:style w:type="character" w:customStyle="1" w:styleId="a5">
    <w:name w:val="Верхний колонтитул Знак"/>
    <w:basedOn w:val="a0"/>
    <w:link w:val="a4"/>
    <w:uiPriority w:val="99"/>
    <w:rsid w:val="00DF7274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DF7274"/>
    <w:pPr>
      <w:tabs>
        <w:tab w:val="center" w:pos="4677"/>
        <w:tab w:val="right" w:pos="9355"/>
      </w:tabs>
    </w:pPr>
    <w:rPr>
      <w:rFonts w:eastAsia="Times New Roman"/>
      <w:color w:val="000000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DF7274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8">
    <w:name w:val="page number"/>
    <w:basedOn w:val="a0"/>
    <w:uiPriority w:val="99"/>
    <w:semiHidden/>
    <w:unhideWhenUsed/>
    <w:rsid w:val="00DF7274"/>
  </w:style>
  <w:style w:type="paragraph" w:styleId="a9">
    <w:name w:val="footnote text"/>
    <w:basedOn w:val="a"/>
    <w:link w:val="aa"/>
    <w:uiPriority w:val="99"/>
    <w:unhideWhenUsed/>
    <w:rsid w:val="00797A50"/>
    <w:rPr>
      <w:rFonts w:eastAsia="Times New Roman"/>
      <w:color w:val="000000"/>
    </w:rPr>
  </w:style>
  <w:style w:type="character" w:customStyle="1" w:styleId="aa">
    <w:name w:val="Текст сноски Знак"/>
    <w:basedOn w:val="a0"/>
    <w:link w:val="a9"/>
    <w:uiPriority w:val="99"/>
    <w:rsid w:val="00797A50"/>
    <w:rPr>
      <w:rFonts w:ascii="Times New Roman" w:eastAsia="Times New Roman" w:hAnsi="Times New Roman" w:cs="Times New Roman"/>
      <w:color w:val="000000"/>
      <w:lang w:eastAsia="ru-RU"/>
    </w:rPr>
  </w:style>
  <w:style w:type="character" w:styleId="ab">
    <w:name w:val="footnote reference"/>
    <w:basedOn w:val="a0"/>
    <w:uiPriority w:val="99"/>
    <w:unhideWhenUsed/>
    <w:rsid w:val="00797A50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F92F44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F92F44"/>
    <w:rPr>
      <w:rFonts w:eastAsia="Times New Roman"/>
      <w:color w:val="000000"/>
    </w:rPr>
  </w:style>
  <w:style w:type="character" w:customStyle="1" w:styleId="ae">
    <w:name w:val="Текст примечания Знак"/>
    <w:basedOn w:val="a0"/>
    <w:link w:val="ad"/>
    <w:uiPriority w:val="99"/>
    <w:rsid w:val="00F92F44"/>
    <w:rPr>
      <w:rFonts w:ascii="Times New Roman" w:eastAsia="Times New Roman" w:hAnsi="Times New Roman" w:cs="Times New Roman"/>
      <w:color w:val="00000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92F44"/>
    <w:rPr>
      <w:b/>
      <w:bCs/>
      <w:sz w:val="20"/>
      <w:szCs w:val="20"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92F4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92F44"/>
    <w:rPr>
      <w:rFonts w:eastAsia="Times New Roman"/>
      <w:color w:val="000000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92F44"/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styleId="af3">
    <w:name w:val="Normal (Web)"/>
    <w:basedOn w:val="a"/>
    <w:uiPriority w:val="99"/>
    <w:semiHidden/>
    <w:unhideWhenUsed/>
    <w:rsid w:val="00646DDB"/>
    <w:pPr>
      <w:spacing w:before="100" w:beforeAutospacing="1" w:after="100" w:afterAutospacing="1"/>
    </w:pPr>
  </w:style>
  <w:style w:type="paragraph" w:customStyle="1" w:styleId="p1">
    <w:name w:val="p1"/>
    <w:basedOn w:val="a"/>
    <w:rsid w:val="000B13B0"/>
    <w:rPr>
      <w:rFonts w:ascii="Times" w:hAnsi="Times"/>
      <w:sz w:val="13"/>
      <w:szCs w:val="13"/>
    </w:rPr>
  </w:style>
  <w:style w:type="paragraph" w:customStyle="1" w:styleId="p2">
    <w:name w:val="p2"/>
    <w:basedOn w:val="a"/>
    <w:rsid w:val="00590CE6"/>
    <w:rPr>
      <w:rFonts w:ascii="Helvetica" w:hAnsi="Helvetica"/>
      <w:sz w:val="18"/>
      <w:szCs w:val="18"/>
    </w:rPr>
  </w:style>
  <w:style w:type="character" w:customStyle="1" w:styleId="s1">
    <w:name w:val="s1"/>
    <w:basedOn w:val="a0"/>
    <w:rsid w:val="00590CE6"/>
    <w:rPr>
      <w:color w:val="000000"/>
    </w:rPr>
  </w:style>
  <w:style w:type="character" w:customStyle="1" w:styleId="s2">
    <w:name w:val="s2"/>
    <w:basedOn w:val="a0"/>
    <w:rsid w:val="00590CE6"/>
    <w:rPr>
      <w:color w:val="2D2D2D"/>
    </w:rPr>
  </w:style>
  <w:style w:type="paragraph" w:styleId="af4">
    <w:name w:val="Revision"/>
    <w:hidden/>
    <w:uiPriority w:val="99"/>
    <w:semiHidden/>
    <w:rsid w:val="003651E4"/>
    <w:rPr>
      <w:rFonts w:ascii="Times New Roman" w:hAnsi="Times New Roman" w:cs="Times New Roman"/>
      <w:lang w:eastAsia="ru-RU"/>
    </w:rPr>
  </w:style>
  <w:style w:type="table" w:styleId="af5">
    <w:name w:val="Table Grid"/>
    <w:basedOn w:val="a1"/>
    <w:uiPriority w:val="39"/>
    <w:rsid w:val="00637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Strong"/>
    <w:basedOn w:val="a0"/>
    <w:uiPriority w:val="22"/>
    <w:qFormat/>
    <w:rsid w:val="00CF4772"/>
    <w:rPr>
      <w:b/>
      <w:bCs/>
    </w:rPr>
  </w:style>
  <w:style w:type="character" w:customStyle="1" w:styleId="result1">
    <w:name w:val="result1"/>
    <w:basedOn w:val="a0"/>
    <w:rsid w:val="00D00C14"/>
  </w:style>
  <w:style w:type="character" w:customStyle="1" w:styleId="apple-converted-space">
    <w:name w:val="apple-converted-space"/>
    <w:basedOn w:val="a0"/>
    <w:rsid w:val="00D00C14"/>
  </w:style>
  <w:style w:type="character" w:customStyle="1" w:styleId="result2">
    <w:name w:val="result2"/>
    <w:basedOn w:val="a0"/>
    <w:rsid w:val="00D00C14"/>
  </w:style>
  <w:style w:type="character" w:styleId="af7">
    <w:name w:val="Hyperlink"/>
    <w:basedOn w:val="a0"/>
    <w:uiPriority w:val="99"/>
    <w:unhideWhenUsed/>
    <w:rsid w:val="00BF200A"/>
    <w:rPr>
      <w:color w:val="0563C1" w:themeColor="hyperlink"/>
      <w:u w:val="single"/>
    </w:rPr>
  </w:style>
  <w:style w:type="character" w:customStyle="1" w:styleId="b-wrd-expl">
    <w:name w:val="b-wrd-expl"/>
    <w:basedOn w:val="a0"/>
    <w:rsid w:val="00F50731"/>
  </w:style>
  <w:style w:type="character" w:customStyle="1" w:styleId="doc">
    <w:name w:val="doc"/>
    <w:basedOn w:val="a0"/>
    <w:rsid w:val="00F50731"/>
  </w:style>
  <w:style w:type="character" w:styleId="af8">
    <w:name w:val="FollowedHyperlink"/>
    <w:basedOn w:val="a0"/>
    <w:uiPriority w:val="99"/>
    <w:semiHidden/>
    <w:unhideWhenUsed/>
    <w:rsid w:val="00031ED5"/>
    <w:rPr>
      <w:color w:val="954F72" w:themeColor="followedHyperlink"/>
      <w:u w:val="single"/>
    </w:rPr>
  </w:style>
  <w:style w:type="character" w:customStyle="1" w:styleId="nott">
    <w:name w:val="nott"/>
    <w:basedOn w:val="a0"/>
    <w:rsid w:val="001156AB"/>
  </w:style>
  <w:style w:type="character" w:customStyle="1" w:styleId="ddc-hl">
    <w:name w:val="ddc-hl"/>
    <w:basedOn w:val="a0"/>
    <w:rsid w:val="0078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1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61A7C2-243E-E54C-B6C9-20C4541B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34</Pages>
  <Words>8898</Words>
  <Characters>57754</Characters>
  <Application>Microsoft Macintosh Word</Application>
  <DocSecurity>0</DocSecurity>
  <Lines>1283</Lines>
  <Paragraphs>512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Пантелеева Ирина Максимовна</dc:creator>
  <cp:lastModifiedBy>Пантелеева Ирина Максимовна</cp:lastModifiedBy>
  <cp:revision>68</cp:revision>
  <dcterms:created xsi:type="dcterms:W3CDTF">2017-05-15T13:14:00Z</dcterms:created>
  <dcterms:modified xsi:type="dcterms:W3CDTF">2017-05-18T15:53:00Z</dcterms:modified>
</cp:coreProperties>
</file>